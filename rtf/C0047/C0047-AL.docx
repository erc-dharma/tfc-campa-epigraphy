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DED" w:rsidRPr="00FA096D" w:rsidRDefault="00FA096D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C. 47 : Inscription de la porte royale de </w:t>
      </w:r>
      <w:proofErr w:type="spellStart"/>
      <w:r w:rsidRPr="00FA096D">
        <w:rPr>
          <w:rFonts w:ascii="Times" w:hAnsi="Times"/>
          <w:szCs w:val="28"/>
        </w:rPr>
        <w:t>Binh-dinh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Estampages EFEO: 264, n. 151, </w:t>
      </w:r>
      <w:proofErr w:type="spellStart"/>
      <w:r w:rsidRPr="00FA096D">
        <w:rPr>
          <w:rFonts w:ascii="Times" w:hAnsi="Times"/>
          <w:szCs w:val="28"/>
        </w:rPr>
        <w:t>non-reproduits</w:t>
      </w:r>
      <w:proofErr w:type="spellEnd"/>
      <w:r w:rsidRPr="00FA096D">
        <w:rPr>
          <w:rFonts w:ascii="Times" w:hAnsi="Times"/>
          <w:szCs w:val="28"/>
        </w:rPr>
        <w:t xml:space="preserve"> sur CD. Reproduction d'un estampage, pl. 2 dans BEFEO XV.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Editions: Louis </w:t>
      </w:r>
      <w:proofErr w:type="spellStart"/>
      <w:r w:rsidRPr="00FA096D">
        <w:rPr>
          <w:rFonts w:ascii="Times" w:hAnsi="Times"/>
          <w:szCs w:val="28"/>
        </w:rPr>
        <w:t>Finot</w:t>
      </w:r>
      <w:proofErr w:type="spellEnd"/>
      <w:r w:rsidRPr="00FA096D">
        <w:rPr>
          <w:rFonts w:ascii="Times" w:hAnsi="Times"/>
          <w:szCs w:val="28"/>
        </w:rPr>
        <w:t xml:space="preserve">, Notes d'épigraphie XIV: Les inscriptions du Musée de Hanoi: B 2. Champa 23: Inscription de la porte royale de </w:t>
      </w:r>
      <w:proofErr w:type="spellStart"/>
      <w:r w:rsidRPr="00FA096D">
        <w:rPr>
          <w:rFonts w:ascii="Times" w:hAnsi="Times"/>
          <w:szCs w:val="28"/>
        </w:rPr>
        <w:t>Binh-dinh</w:t>
      </w:r>
      <w:proofErr w:type="spellEnd"/>
      <w:r w:rsidRPr="00FA096D">
        <w:rPr>
          <w:rFonts w:ascii="Times" w:hAnsi="Times"/>
          <w:szCs w:val="28"/>
        </w:rPr>
        <w:t xml:space="preserve">, BEFEO XV (1915), p. 12-14 [EEPC, pp. 178-180]; </w:t>
      </w:r>
      <w:proofErr w:type="spellStart"/>
      <w:r w:rsidRPr="00FA096D">
        <w:rPr>
          <w:rFonts w:ascii="Times" w:hAnsi="Times"/>
          <w:szCs w:val="28"/>
        </w:rPr>
        <w:t>Majumdar</w:t>
      </w:r>
      <w:proofErr w:type="spellEnd"/>
      <w:r w:rsidRPr="00FA096D">
        <w:rPr>
          <w:rFonts w:ascii="Times" w:hAnsi="Times"/>
          <w:szCs w:val="28"/>
        </w:rPr>
        <w:t xml:space="preserve">, pp. 222-223, No. 117; </w:t>
      </w:r>
      <w:proofErr w:type="spellStart"/>
      <w:r w:rsidRPr="00FA096D">
        <w:rPr>
          <w:rFonts w:ascii="Times" w:hAnsi="Times"/>
          <w:szCs w:val="28"/>
        </w:rPr>
        <w:t>Golzio</w:t>
      </w:r>
      <w:proofErr w:type="spellEnd"/>
      <w:r w:rsidRPr="00FA096D">
        <w:rPr>
          <w:rFonts w:ascii="Times" w:hAnsi="Times"/>
          <w:szCs w:val="28"/>
        </w:rPr>
        <w:t>, pp. 198.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>Texte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(1) </w:t>
      </w:r>
      <w:proofErr w:type="spellStart"/>
      <w:r w:rsidRPr="00FA096D">
        <w:rPr>
          <w:rFonts w:ascii="Times" w:hAnsi="Times"/>
          <w:szCs w:val="28"/>
        </w:rPr>
        <w:t>svasti</w:t>
      </w:r>
      <w:proofErr w:type="spellEnd"/>
      <w:r w:rsidRPr="00FA096D">
        <w:rPr>
          <w:rFonts w:ascii="Times" w:hAnsi="Times"/>
          <w:szCs w:val="28"/>
        </w:rPr>
        <w:t xml:space="preserve"> | </w:t>
      </w:r>
      <w:proofErr w:type="spellStart"/>
      <w:r w:rsidRPr="00FA096D">
        <w:rPr>
          <w:rFonts w:ascii="Times" w:hAnsi="Times"/>
          <w:szCs w:val="28"/>
        </w:rPr>
        <w:t>nī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trā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madā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b</w:t>
      </w:r>
      <w:r w:rsidRPr="00FA096D">
        <w:rPr>
          <w:rFonts w:ascii="Times" w:hAnsi="Times" w:cs="Times IndUni"/>
          <w:szCs w:val="28"/>
        </w:rPr>
        <w:t>ṛṣ</w:t>
      </w:r>
      <w:r w:rsidRPr="00FA096D">
        <w:rPr>
          <w:rFonts w:ascii="Times" w:hAnsi="Times"/>
          <w:szCs w:val="28"/>
        </w:rPr>
        <w:t>u</w:t>
      </w:r>
      <w:ins w:id="0" w:author="Arlo Griffiths" w:date="2011-04-29T15:19:00Z">
        <w:r w:rsidR="00644458">
          <w:rPr>
            <w:rFonts w:ascii="Times" w:hAnsi="Times"/>
            <w:szCs w:val="28"/>
          </w:rPr>
          <w:t>-</w:t>
        </w:r>
      </w:ins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1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Salut ! En outre, il (en) existait (de) la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(2) </w:t>
      </w:r>
      <w:proofErr w:type="spellStart"/>
      <w:r w:rsidRPr="00FA096D">
        <w:rPr>
          <w:rFonts w:ascii="Times" w:hAnsi="Times"/>
          <w:szCs w:val="28"/>
        </w:rPr>
        <w:t>va</w:t>
      </w:r>
      <w:r w:rsidRPr="00FA096D">
        <w:rPr>
          <w:rFonts w:ascii="Times" w:hAnsi="Times" w:cs="Times IndUni"/>
          <w:szCs w:val="28"/>
        </w:rPr>
        <w:t>ṅṣ</w:t>
      </w:r>
      <w:r w:rsidRPr="00FA096D">
        <w:rPr>
          <w:rFonts w:ascii="Times" w:hAnsi="Times"/>
          <w:szCs w:val="28"/>
        </w:rPr>
        <w:t>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sida</w:t>
      </w:r>
      <w:r w:rsidRPr="00FA096D">
        <w:rPr>
          <w:rFonts w:ascii="Times" w:hAnsi="Times" w:cs="Times IndUni"/>
          <w:szCs w:val="28"/>
        </w:rPr>
        <w:t>ḥ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yā~m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po~m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ku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śrī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jayasi-</w:t>
      </w:r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2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lignée des </w:t>
      </w:r>
      <w:proofErr w:type="spellStart"/>
      <w:r w:rsidRPr="00FA096D">
        <w:rPr>
          <w:rFonts w:ascii="Times" w:hAnsi="Times"/>
          <w:szCs w:val="28"/>
        </w:rPr>
        <w:t>B</w:t>
      </w:r>
      <w:r w:rsidRPr="00FA096D">
        <w:rPr>
          <w:rFonts w:ascii="Times" w:hAnsi="Times" w:cs="Times IndUni"/>
          <w:szCs w:val="28"/>
        </w:rPr>
        <w:t>ṛṣ</w:t>
      </w:r>
      <w:r w:rsidRPr="00FA096D">
        <w:rPr>
          <w:rFonts w:ascii="Times" w:hAnsi="Times"/>
          <w:szCs w:val="28"/>
        </w:rPr>
        <w:t>u</w:t>
      </w:r>
      <w:proofErr w:type="spellEnd"/>
      <w:r w:rsidRPr="00FA096D">
        <w:rPr>
          <w:rFonts w:ascii="Times" w:hAnsi="Times"/>
          <w:szCs w:val="28"/>
        </w:rPr>
        <w:t xml:space="preserve">, à savoir YPK </w:t>
      </w:r>
      <w:proofErr w:type="spellStart"/>
      <w:r w:rsidRPr="00FA096D">
        <w:rPr>
          <w:rFonts w:ascii="Times" w:hAnsi="Times"/>
          <w:szCs w:val="28"/>
        </w:rPr>
        <w:t>śrī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Jaya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Si-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(3) </w:t>
      </w:r>
      <w:proofErr w:type="spellStart"/>
      <w:r w:rsidRPr="00FA096D">
        <w:rPr>
          <w:rFonts w:ascii="Times" w:hAnsi="Times" w:cs="Times IndUni"/>
          <w:szCs w:val="28"/>
        </w:rPr>
        <w:t>ṅ</w:t>
      </w:r>
      <w:r w:rsidRPr="00FA096D">
        <w:rPr>
          <w:rFonts w:ascii="Times" w:hAnsi="Times"/>
          <w:szCs w:val="28"/>
        </w:rPr>
        <w:t>havarmmadeva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śrī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harijātti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vīrasi-</w:t>
      </w:r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3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proofErr w:type="spellStart"/>
      <w:r w:rsidRPr="00FA096D">
        <w:rPr>
          <w:rFonts w:ascii="Times" w:hAnsi="Times" w:cs="Times IndUni"/>
          <w:szCs w:val="28"/>
        </w:rPr>
        <w:t>ṅ</w:t>
      </w:r>
      <w:r w:rsidRPr="00FA096D">
        <w:rPr>
          <w:rFonts w:ascii="Times" w:hAnsi="Times"/>
          <w:szCs w:val="28"/>
        </w:rPr>
        <w:t>havarman</w:t>
      </w:r>
      <w:proofErr w:type="spellEnd"/>
      <w:r w:rsidRPr="00FA096D">
        <w:rPr>
          <w:rFonts w:ascii="Times" w:hAnsi="Times"/>
          <w:szCs w:val="28"/>
        </w:rPr>
        <w:t xml:space="preserve">, </w:t>
      </w:r>
      <w:proofErr w:type="spellStart"/>
      <w:r w:rsidRPr="00FA096D">
        <w:rPr>
          <w:rFonts w:ascii="Times" w:hAnsi="Times"/>
          <w:szCs w:val="28"/>
        </w:rPr>
        <w:t>śrī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Harijātti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Vīrasi-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(4) </w:t>
      </w:r>
      <w:proofErr w:type="spellStart"/>
      <w:r w:rsidRPr="00FA096D">
        <w:rPr>
          <w:rFonts w:ascii="Times" w:hAnsi="Times" w:cs="Times IndUni"/>
          <w:szCs w:val="28"/>
        </w:rPr>
        <w:t>ṅ</w:t>
      </w:r>
      <w:r w:rsidRPr="00FA096D">
        <w:rPr>
          <w:rFonts w:ascii="Times" w:hAnsi="Times"/>
          <w:szCs w:val="28"/>
        </w:rPr>
        <w:t>ha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campapūra</w:t>
      </w:r>
      <w:proofErr w:type="spellEnd"/>
      <w:r w:rsidRPr="00FA096D">
        <w:rPr>
          <w:rFonts w:ascii="Times" w:hAnsi="Times"/>
          <w:szCs w:val="28"/>
        </w:rPr>
        <w:t xml:space="preserve"> pu </w:t>
      </w:r>
      <w:proofErr w:type="spellStart"/>
      <w:r w:rsidRPr="00FA096D">
        <w:rPr>
          <w:rFonts w:ascii="Times" w:hAnsi="Times"/>
          <w:szCs w:val="28"/>
        </w:rPr>
        <w:t>po~m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ku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dra~m</w:t>
      </w:r>
      <w:r w:rsidRPr="00FA096D">
        <w:rPr>
          <w:rFonts w:ascii="Times" w:hAnsi="Times" w:cs="Times IndUni"/>
          <w:szCs w:val="28"/>
        </w:rPr>
        <w:t>ṅ</w:t>
      </w:r>
      <w:proofErr w:type="spellEnd"/>
      <w:r w:rsidRPr="00FA096D">
        <w:rPr>
          <w:rFonts w:ascii="Times" w:hAnsi="Times"/>
          <w:szCs w:val="28"/>
        </w:rPr>
        <w:t xml:space="preserve">_ </w:t>
      </w:r>
      <w:proofErr w:type="spellStart"/>
      <w:r w:rsidRPr="00FA096D">
        <w:rPr>
          <w:rFonts w:ascii="Times" w:hAnsi="Times"/>
          <w:szCs w:val="28"/>
        </w:rPr>
        <w:t>rāja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pari-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La forme du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virama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>, trait vertical qui suit la consonne et non au dessus de la consonne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proofErr w:type="gramStart"/>
      <w:r w:rsidRPr="00FA096D">
        <w:rPr>
          <w:rFonts w:ascii="Times" w:hAnsi="Times"/>
          <w:i/>
          <w:color w:val="0000FF"/>
          <w:sz w:val="22"/>
          <w:szCs w:val="28"/>
        </w:rPr>
        <w:t>dra~</w:t>
      </w:r>
      <w:proofErr w:type="gramEnd"/>
      <w:r w:rsidRPr="00FA096D">
        <w:rPr>
          <w:rFonts w:ascii="Times" w:hAnsi="Times"/>
          <w:i/>
          <w:color w:val="0000FF"/>
          <w:sz w:val="22"/>
          <w:szCs w:val="28"/>
        </w:rPr>
        <w:t>m</w:t>
      </w:r>
      <w:r w:rsidRPr="00FA096D">
        <w:rPr>
          <w:rFonts w:ascii="Times" w:hAnsi="Times" w:cs="Times IndUni"/>
          <w:i/>
          <w:color w:val="0000FF"/>
          <w:sz w:val="22"/>
          <w:szCs w:val="28"/>
        </w:rPr>
        <w:t>ṅ</w:t>
      </w:r>
      <w:proofErr w:type="spellEnd"/>
      <w:r w:rsidRPr="00FA096D">
        <w:rPr>
          <w:rFonts w:ascii="Times" w:hAnsi="Times"/>
          <w:i/>
          <w:color w:val="0000FF"/>
          <w:sz w:val="22"/>
          <w:szCs w:val="28"/>
        </w:rPr>
        <w:t xml:space="preserve">_ </w:t>
      </w:r>
      <w:proofErr w:type="spellStart"/>
      <w:r w:rsidRPr="00FA096D">
        <w:rPr>
          <w:rFonts w:ascii="Times" w:hAnsi="Times"/>
          <w:i/>
          <w:color w:val="0000FF"/>
          <w:sz w:val="22"/>
          <w:szCs w:val="28"/>
        </w:rPr>
        <w:t>rāja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> : régner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4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proofErr w:type="spellStart"/>
      <w:r w:rsidRPr="00FA096D">
        <w:rPr>
          <w:rFonts w:ascii="Times" w:hAnsi="Times" w:cs="Times IndUni"/>
          <w:szCs w:val="28"/>
        </w:rPr>
        <w:t>ṅ</w:t>
      </w:r>
      <w:r w:rsidRPr="00FA096D">
        <w:rPr>
          <w:rFonts w:ascii="Times" w:hAnsi="Times"/>
          <w:szCs w:val="28"/>
        </w:rPr>
        <w:t>ha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Campapūra</w:t>
      </w:r>
      <w:proofErr w:type="spellEnd"/>
      <w:r w:rsidRPr="00FA096D">
        <w:rPr>
          <w:rFonts w:ascii="Times" w:hAnsi="Times"/>
          <w:szCs w:val="28"/>
        </w:rPr>
        <w:t>. PPK régna pleinement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(5) </w:t>
      </w:r>
      <w:proofErr w:type="spellStart"/>
      <w:r w:rsidRPr="00FA096D">
        <w:rPr>
          <w:rFonts w:ascii="Times" w:hAnsi="Times"/>
          <w:szCs w:val="28"/>
        </w:rPr>
        <w:t>pūr</w:t>
      </w:r>
      <w:r w:rsidRPr="00FA096D">
        <w:rPr>
          <w:rFonts w:ascii="Times" w:hAnsi="Times" w:cs="Times IndUni"/>
          <w:szCs w:val="28"/>
        </w:rPr>
        <w:t>ṇ</w:t>
      </w:r>
      <w:r w:rsidRPr="00FA096D">
        <w:rPr>
          <w:rFonts w:ascii="Times" w:hAnsi="Times"/>
          <w:szCs w:val="28"/>
        </w:rPr>
        <w:t>na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dvādaśa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varśa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kā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jīva</w:t>
      </w:r>
      <w:r w:rsidRPr="00FA096D">
        <w:rPr>
          <w:rFonts w:ascii="Times" w:hAnsi="Times" w:cs="Times IndUni"/>
          <w:szCs w:val="28"/>
        </w:rPr>
        <w:t>ṅ</w:t>
      </w:r>
      <w:r w:rsidRPr="00FA096D">
        <w:rPr>
          <w:rFonts w:ascii="Times" w:hAnsi="Times"/>
          <w:szCs w:val="28"/>
        </w:rPr>
        <w:t>gatta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nau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śi-</w:t>
      </w:r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5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>12 années. (L’/son) âme étant partie</w:t>
      </w:r>
      <w:r w:rsidRPr="00FA096D">
        <w:rPr>
          <w:rFonts w:ascii="Times" w:hAnsi="Times"/>
          <w:color w:val="000000"/>
          <w:szCs w:val="28"/>
        </w:rPr>
        <w:t xml:space="preserve">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proofErr w:type="gramStart"/>
      <w:r w:rsidRPr="00FA096D">
        <w:rPr>
          <w:rFonts w:ascii="Times" w:hAnsi="Times"/>
          <w:i/>
          <w:color w:val="0000FF"/>
          <w:sz w:val="22"/>
          <w:szCs w:val="28"/>
        </w:rPr>
        <w:t>varśa</w:t>
      </w:r>
      <w:proofErr w:type="spellEnd"/>
      <w:proofErr w:type="gramEnd"/>
      <w:r w:rsidRPr="00FA096D">
        <w:rPr>
          <w:rFonts w:ascii="Times" w:hAnsi="Times"/>
          <w:color w:val="0000FF"/>
          <w:sz w:val="22"/>
          <w:szCs w:val="28"/>
        </w:rPr>
        <w:t xml:space="preserve"> :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var.sa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> ?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proofErr w:type="gramStart"/>
      <w:r w:rsidRPr="00FA096D">
        <w:rPr>
          <w:rFonts w:ascii="Times" w:hAnsi="Times"/>
          <w:i/>
          <w:color w:val="0000FF"/>
          <w:sz w:val="22"/>
          <w:szCs w:val="28"/>
        </w:rPr>
        <w:t>kaa</w:t>
      </w:r>
      <w:proofErr w:type="spellEnd"/>
      <w:proofErr w:type="gramEnd"/>
      <w:r w:rsidRPr="00FA096D">
        <w:rPr>
          <w:rFonts w:ascii="Times" w:hAnsi="Times"/>
          <w:color w:val="0000FF"/>
          <w:sz w:val="22"/>
          <w:szCs w:val="28"/>
        </w:rPr>
        <w:t> : avoir, pouvoir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(6) </w:t>
      </w:r>
      <w:proofErr w:type="spellStart"/>
      <w:r w:rsidRPr="00FA096D">
        <w:rPr>
          <w:rFonts w:ascii="Times" w:hAnsi="Times"/>
          <w:color w:val="000000"/>
          <w:szCs w:val="28"/>
        </w:rPr>
        <w:t>vasthā</w:t>
      </w:r>
      <w:r w:rsidRPr="00FA096D">
        <w:rPr>
          <w:rFonts w:ascii="Times" w:hAnsi="Times" w:cs="Times IndUni"/>
          <w:color w:val="000000"/>
          <w:szCs w:val="28"/>
        </w:rPr>
        <w:t>ṇ</w:t>
      </w:r>
      <w:r w:rsidRPr="00FA096D">
        <w:rPr>
          <w:rFonts w:ascii="Times" w:hAnsi="Times"/>
          <w:color w:val="000000"/>
          <w:szCs w:val="28"/>
        </w:rPr>
        <w:t>na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di </w:t>
      </w:r>
      <w:commentRangeStart w:id="6"/>
      <w:proofErr w:type="spellStart"/>
      <w:r w:rsidRPr="00FA096D">
        <w:rPr>
          <w:rFonts w:ascii="Times" w:hAnsi="Times"/>
          <w:color w:val="000000"/>
          <w:szCs w:val="28"/>
        </w:rPr>
        <w:t>bhūma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yā</w:t>
      </w:r>
      <w:r w:rsidRPr="00FA096D">
        <w:rPr>
          <w:rFonts w:ascii="Times" w:hAnsi="Times"/>
          <w:szCs w:val="28"/>
        </w:rPr>
        <w:t>~m</w:t>
      </w:r>
      <w:proofErr w:type="spellEnd"/>
      <w:r w:rsidRPr="00FA096D">
        <w:rPr>
          <w:rFonts w:ascii="Times" w:hAnsi="Times"/>
          <w:szCs w:val="28"/>
        </w:rPr>
        <w:t xml:space="preserve"> </w:t>
      </w:r>
      <w:commentRangeEnd w:id="6"/>
      <w:r w:rsidR="00596B4E">
        <w:rPr>
          <w:rStyle w:val="Marquedannotation"/>
          <w:vanish/>
        </w:rPr>
        <w:commentReference w:id="6"/>
      </w:r>
      <w:r w:rsidRPr="00FA096D">
        <w:rPr>
          <w:rFonts w:ascii="Times" w:hAnsi="Times"/>
          <w:color w:val="FF0000"/>
          <w:szCs w:val="28"/>
        </w:rPr>
        <w:t>[</w:t>
      </w:r>
      <w:proofErr w:type="spellStart"/>
      <w:r w:rsidRPr="00FA096D">
        <w:rPr>
          <w:rFonts w:ascii="Times" w:hAnsi="Times"/>
          <w:color w:val="FF0000"/>
          <w:szCs w:val="28"/>
        </w:rPr>
        <w:t>vava</w:t>
      </w:r>
      <w:r w:rsidRPr="00FA096D">
        <w:rPr>
          <w:rFonts w:ascii="Times" w:hAnsi="Times" w:cs="Times IndUni"/>
          <w:szCs w:val="28"/>
        </w:rPr>
        <w:t>ḥ</w:t>
      </w:r>
      <w:proofErr w:type="spellEnd"/>
      <w:r w:rsidRPr="00FA096D">
        <w:rPr>
          <w:rFonts w:ascii="Times" w:hAnsi="Times"/>
          <w:color w:val="FF0000"/>
          <w:szCs w:val="28"/>
        </w:rPr>
        <w:t>] (</w:t>
      </w:r>
      <w:proofErr w:type="spellStart"/>
      <w:r w:rsidRPr="00FA096D">
        <w:rPr>
          <w:rFonts w:ascii="Times" w:hAnsi="Times"/>
          <w:color w:val="FF0000"/>
          <w:szCs w:val="28"/>
        </w:rPr>
        <w:t>kr</w:t>
      </w:r>
      <w:proofErr w:type="spellEnd"/>
      <w:proofErr w:type="gramStart"/>
      <w:r w:rsidRPr="00FA096D">
        <w:rPr>
          <w:rFonts w:ascii="Times" w:hAnsi="Times"/>
          <w:color w:val="FF0000"/>
          <w:szCs w:val="28"/>
        </w:rPr>
        <w:t>)</w:t>
      </w:r>
      <w:proofErr w:type="spellStart"/>
      <w:r w:rsidRPr="00FA096D">
        <w:rPr>
          <w:rFonts w:ascii="Times" w:hAnsi="Times"/>
          <w:color w:val="FF0000"/>
          <w:szCs w:val="28"/>
        </w:rPr>
        <w:t>au</w:t>
      </w:r>
      <w:r w:rsidRPr="00FA096D">
        <w:rPr>
          <w:rFonts w:ascii="Times" w:hAnsi="Times" w:cs="Times IndUni"/>
          <w:color w:val="FF0000"/>
          <w:szCs w:val="28"/>
        </w:rPr>
        <w:t>ṅ</w:t>
      </w:r>
      <w:proofErr w:type="spellEnd"/>
      <w:proofErr w:type="gramEnd"/>
      <w:r w:rsidRPr="00FA096D">
        <w:rPr>
          <w:rFonts w:ascii="Times" w:hAnsi="Times"/>
          <w:color w:val="F79646" w:themeColor="accent6"/>
          <w:szCs w:val="28"/>
        </w:rPr>
        <w:t>_</w:t>
      </w:r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yā~m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FF0000"/>
          <w:sz w:val="22"/>
          <w:szCs w:val="28"/>
        </w:rPr>
      </w:pPr>
      <w:r w:rsidRPr="00FA096D">
        <w:rPr>
          <w:rFonts w:ascii="Times" w:hAnsi="Times"/>
          <w:color w:val="000000"/>
          <w:sz w:val="22"/>
          <w:szCs w:val="28"/>
        </w:rPr>
        <w:t xml:space="preserve">% </w:t>
      </w:r>
      <w:r w:rsidRPr="00FA096D">
        <w:rPr>
          <w:rFonts w:ascii="Times" w:hAnsi="Times"/>
          <w:color w:val="FF0000"/>
          <w:sz w:val="22"/>
          <w:szCs w:val="28"/>
        </w:rPr>
        <w:t>[</w:t>
      </w:r>
      <w:proofErr w:type="spellStart"/>
      <w:r w:rsidRPr="00FA096D">
        <w:rPr>
          <w:rFonts w:ascii="Times" w:hAnsi="Times"/>
          <w:color w:val="FF0000"/>
          <w:sz w:val="22"/>
          <w:szCs w:val="28"/>
        </w:rPr>
        <w:t>vava</w:t>
      </w:r>
      <w:r w:rsidRPr="00FA096D">
        <w:rPr>
          <w:rFonts w:ascii="Times" w:hAnsi="Times" w:cs="Times IndUni"/>
          <w:color w:val="FF0000"/>
          <w:sz w:val="22"/>
          <w:szCs w:val="28"/>
        </w:rPr>
        <w:t>ḥ</w:t>
      </w:r>
      <w:proofErr w:type="spellEnd"/>
      <w:r w:rsidRPr="00FA096D">
        <w:rPr>
          <w:rFonts w:ascii="Times" w:hAnsi="Times"/>
          <w:color w:val="FF0000"/>
          <w:sz w:val="22"/>
          <w:szCs w:val="28"/>
        </w:rPr>
        <w:t xml:space="preserve">] </w:t>
      </w:r>
      <w:r w:rsidRPr="00FA096D">
        <w:rPr>
          <w:rFonts w:ascii="Times" w:hAnsi="Times"/>
          <w:color w:val="000000"/>
          <w:sz w:val="22"/>
          <w:szCs w:val="28"/>
        </w:rPr>
        <w:t>(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kr</w:t>
      </w:r>
      <w:proofErr w:type="spellEnd"/>
      <w:proofErr w:type="gramStart"/>
      <w:r w:rsidRPr="00FA096D">
        <w:rPr>
          <w:rFonts w:ascii="Times" w:hAnsi="Times"/>
          <w:color w:val="000000"/>
          <w:sz w:val="22"/>
          <w:szCs w:val="28"/>
        </w:rPr>
        <w:t>)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au</w:t>
      </w:r>
      <w:r w:rsidRPr="00FA096D">
        <w:rPr>
          <w:rFonts w:ascii="Times" w:hAnsi="Times" w:cs="Times IndUni"/>
          <w:color w:val="000000"/>
          <w:sz w:val="22"/>
          <w:szCs w:val="28"/>
        </w:rPr>
        <w:t>ṅ</w:t>
      </w:r>
      <w:proofErr w:type="spellEnd"/>
      <w:proofErr w:type="gramEnd"/>
      <w:r w:rsidRPr="00FA096D">
        <w:rPr>
          <w:rFonts w:ascii="Times" w:hAnsi="Times"/>
          <w:color w:val="000000"/>
          <w:sz w:val="22"/>
          <w:szCs w:val="28"/>
        </w:rPr>
        <w:t xml:space="preserve">_: ..... </w:t>
      </w:r>
      <w:proofErr w:type="spellStart"/>
      <w:proofErr w:type="gramStart"/>
      <w:r w:rsidRPr="00FA096D">
        <w:rPr>
          <w:rFonts w:ascii="Times" w:hAnsi="Times"/>
          <w:color w:val="000000"/>
          <w:sz w:val="22"/>
          <w:szCs w:val="28"/>
        </w:rPr>
        <w:t>klau</w:t>
      </w:r>
      <w:r w:rsidRPr="00FA096D">
        <w:rPr>
          <w:rFonts w:ascii="Times" w:hAnsi="Times" w:cs="Times IndUni"/>
          <w:color w:val="000000"/>
          <w:sz w:val="22"/>
          <w:szCs w:val="28"/>
        </w:rPr>
        <w:t>ṅ</w:t>
      </w:r>
      <w:proofErr w:type="spellEnd"/>
      <w:proofErr w:type="gramEnd"/>
      <w:r w:rsidRPr="00FA096D">
        <w:rPr>
          <w:rFonts w:ascii="Times" w:hAnsi="Times"/>
          <w:color w:val="000000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>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8"/>
        </w:rPr>
      </w:pPr>
      <w:r w:rsidRPr="00FA096D">
        <w:rPr>
          <w:rFonts w:ascii="Times" w:hAnsi="Times"/>
          <w:color w:val="000000"/>
          <w:sz w:val="22"/>
          <w:szCs w:val="28"/>
        </w:rPr>
        <w:t>% °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sthā</w:t>
      </w:r>
      <w:r w:rsidRPr="00FA096D">
        <w:rPr>
          <w:rFonts w:ascii="Times" w:hAnsi="Times" w:cs="Times IndUni"/>
          <w:color w:val="000000"/>
          <w:sz w:val="22"/>
          <w:szCs w:val="28"/>
        </w:rPr>
        <w:t>ṇ</w:t>
      </w:r>
      <w:r w:rsidRPr="00FA096D">
        <w:rPr>
          <w:rFonts w:ascii="Times" w:hAnsi="Times"/>
          <w:color w:val="000000"/>
          <w:sz w:val="22"/>
          <w:szCs w:val="28"/>
        </w:rPr>
        <w:t>na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di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bhūma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: corr. °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sthāna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di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bhūmi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(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>).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8"/>
        </w:rPr>
      </w:pPr>
      <w:r w:rsidRPr="00FA096D">
        <w:rPr>
          <w:rFonts w:ascii="Times" w:hAnsi="Times"/>
          <w:color w:val="000000"/>
          <w:sz w:val="22"/>
          <w:szCs w:val="28"/>
        </w:rPr>
        <w:t xml:space="preserve">% noter placement de l’élément suscrit formant au-dessus de la consonne suivante (à cause du descendant de la ligne antérieure). 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7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(pour) le séjour de </w:t>
      </w:r>
      <w:proofErr w:type="spellStart"/>
      <w:r w:rsidRPr="00FA096D">
        <w:rPr>
          <w:rFonts w:ascii="Times" w:hAnsi="Times"/>
          <w:szCs w:val="28"/>
        </w:rPr>
        <w:t>śiva</w:t>
      </w:r>
      <w:proofErr w:type="spellEnd"/>
      <w:r w:rsidRPr="00FA096D">
        <w:rPr>
          <w:rFonts w:ascii="Times" w:hAnsi="Times"/>
          <w:szCs w:val="28"/>
        </w:rPr>
        <w:t xml:space="preserve"> en terre de </w:t>
      </w:r>
      <w:proofErr w:type="spellStart"/>
      <w:r w:rsidRPr="00FA096D">
        <w:rPr>
          <w:rFonts w:ascii="Times" w:hAnsi="Times"/>
          <w:i/>
          <w:iCs/>
          <w:szCs w:val="28"/>
        </w:rPr>
        <w:t>Yā~m</w:t>
      </w:r>
      <w:proofErr w:type="spellEnd"/>
      <w:r w:rsidRPr="00FA096D">
        <w:rPr>
          <w:rFonts w:ascii="Times" w:hAnsi="Times"/>
          <w:szCs w:val="28"/>
        </w:rPr>
        <w:t xml:space="preserve"> à l’embouchure du fleuve,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vava.h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, p. 455 (531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pdf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 « bouche, voir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vaba.h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,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paba.h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» + renvoi p. 332 (408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pdf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 = </w:t>
      </w:r>
      <w:r w:rsidRPr="00FA096D">
        <w:rPr>
          <w:rFonts w:ascii="Times" w:hAnsi="Times"/>
          <w:i/>
          <w:iCs/>
          <w:color w:val="0000FF"/>
          <w:sz w:val="22"/>
          <w:szCs w:val="28"/>
        </w:rPr>
        <w:t>bouche, confluent</w:t>
      </w:r>
      <w:r w:rsidRPr="00FA096D">
        <w:rPr>
          <w:rFonts w:ascii="Times" w:hAnsi="Times"/>
          <w:color w:val="0000FF"/>
          <w:sz w:val="22"/>
          <w:szCs w:val="28"/>
        </w:rPr>
        <w:t> ; forme la plus ancienne (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vava.h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-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vabu.h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-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paba.h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, la forme actuelle) + l’exemple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ta~ml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vavu.h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ravau:n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r w:rsidRPr="00FA096D">
        <w:rPr>
          <w:rFonts w:ascii="Times" w:hAnsi="Times"/>
          <w:color w:val="0000FF"/>
          <w:sz w:val="22"/>
          <w:szCs w:val="28"/>
        </w:rPr>
        <w:t>« atteindre les bouches du canal »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(7) </w:t>
      </w:r>
      <w:proofErr w:type="spellStart"/>
      <w:r w:rsidRPr="00FA096D">
        <w:rPr>
          <w:rFonts w:ascii="Times" w:hAnsi="Times"/>
          <w:szCs w:val="28"/>
        </w:rPr>
        <w:t>po~m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ku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śrī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v</w:t>
      </w:r>
      <w:r w:rsidRPr="00FA096D">
        <w:rPr>
          <w:rFonts w:ascii="Times" w:hAnsi="Times" w:cs="Times IndUni"/>
          <w:szCs w:val="28"/>
        </w:rPr>
        <w:t>ṛṣ</w:t>
      </w:r>
      <w:r w:rsidRPr="00FA096D">
        <w:rPr>
          <w:rFonts w:ascii="Times" w:hAnsi="Times"/>
          <w:szCs w:val="28"/>
        </w:rPr>
        <w:t>uvi</w:t>
      </w:r>
      <w:ins w:id="8" w:author="Arlo Griffiths" w:date="2011-04-29T15:27:00Z">
        <w:r w:rsidR="00644458">
          <w:rPr>
            <w:rFonts w:ascii="Times" w:hAnsi="Times"/>
            <w:color w:val="FF0000"/>
            <w:szCs w:val="28"/>
          </w:rPr>
          <w:t>ṣ</w:t>
        </w:r>
      </w:ins>
      <w:del w:id="9" w:author="Arlo Griffiths" w:date="2011-04-29T15:27:00Z">
        <w:r w:rsidRPr="00FA096D" w:rsidDel="00644458">
          <w:rPr>
            <w:rFonts w:ascii="Times" w:hAnsi="Times"/>
            <w:color w:val="FF0000"/>
            <w:szCs w:val="28"/>
          </w:rPr>
          <w:delText>s</w:delText>
        </w:r>
      </w:del>
      <w:proofErr w:type="gramStart"/>
      <w:r w:rsidRPr="00FA096D">
        <w:rPr>
          <w:rFonts w:ascii="Times" w:hAnsi="Times"/>
          <w:color w:val="FF0000"/>
          <w:szCs w:val="28"/>
        </w:rPr>
        <w:t>nu</w:t>
      </w:r>
      <w:proofErr w:type="spellEnd"/>
      <w:r w:rsidRPr="00FA096D">
        <w:rPr>
          <w:rFonts w:ascii="Times" w:hAnsi="Times"/>
          <w:szCs w:val="28"/>
        </w:rPr>
        <w:t>[</w:t>
      </w:r>
      <w:proofErr w:type="spellStart"/>
      <w:proofErr w:type="gramEnd"/>
      <w:r w:rsidRPr="00FA096D">
        <w:rPr>
          <w:rFonts w:ascii="Times" w:hAnsi="Times"/>
          <w:szCs w:val="28"/>
        </w:rPr>
        <w:t>jātti</w:t>
      </w:r>
      <w:proofErr w:type="spellEnd"/>
      <w:r w:rsidRPr="00FA096D">
        <w:rPr>
          <w:rFonts w:ascii="Times" w:hAnsi="Times"/>
          <w:szCs w:val="28"/>
        </w:rPr>
        <w:t>] (</w:t>
      </w:r>
      <w:proofErr w:type="spellStart"/>
      <w:r w:rsidRPr="00FA096D">
        <w:rPr>
          <w:rFonts w:ascii="Times" w:hAnsi="Times"/>
          <w:szCs w:val="28"/>
        </w:rPr>
        <w:t>vī</w:t>
      </w:r>
      <w:proofErr w:type="spellEnd"/>
      <w:r w:rsidRPr="00FA096D">
        <w:rPr>
          <w:rFonts w:ascii="Times" w:hAnsi="Times"/>
          <w:szCs w:val="28"/>
        </w:rPr>
        <w:t>)</w:t>
      </w:r>
      <w:proofErr w:type="spellStart"/>
      <w:r w:rsidRPr="00FA096D">
        <w:rPr>
          <w:rFonts w:ascii="Times" w:hAnsi="Times"/>
          <w:szCs w:val="28"/>
        </w:rPr>
        <w:t>rabhadra-</w:t>
      </w:r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10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YPK </w:t>
      </w:r>
      <w:proofErr w:type="spellStart"/>
      <w:r w:rsidRPr="00FA096D">
        <w:rPr>
          <w:rFonts w:ascii="Times" w:hAnsi="Times"/>
          <w:szCs w:val="28"/>
        </w:rPr>
        <w:t>śrī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V</w:t>
      </w:r>
      <w:r w:rsidRPr="00FA096D">
        <w:rPr>
          <w:rFonts w:ascii="Times" w:hAnsi="Times" w:cs="Times IndUni"/>
          <w:szCs w:val="28"/>
        </w:rPr>
        <w:t>ṛṣ</w:t>
      </w:r>
      <w:r w:rsidRPr="00FA096D">
        <w:rPr>
          <w:rFonts w:ascii="Times" w:hAnsi="Times"/>
          <w:szCs w:val="28"/>
        </w:rPr>
        <w:t>uvisnujātti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Vīrabhadra-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D’après l’inscription C. 43, A, l. 2 (n. 510) :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</w:t>
      </w:r>
      <w:r w:rsidRPr="00FA096D">
        <w:rPr>
          <w:rFonts w:ascii="Times" w:hAnsi="Times" w:cs="Times IndUni"/>
          <w:color w:val="0000FF"/>
          <w:sz w:val="22"/>
          <w:szCs w:val="28"/>
        </w:rPr>
        <w:t>ṛṣ</w:t>
      </w:r>
      <w:r w:rsidRPr="00FA096D">
        <w:rPr>
          <w:rFonts w:ascii="Times" w:hAnsi="Times"/>
          <w:color w:val="0000FF"/>
          <w:sz w:val="22"/>
          <w:szCs w:val="28"/>
        </w:rPr>
        <w:t>uvisnujātti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, cité par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>. Mais l’estampage n. 510 n’est pas très lisible.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(8) </w:t>
      </w:r>
      <w:proofErr w:type="spellStart"/>
      <w:r w:rsidRPr="00FA096D">
        <w:rPr>
          <w:rFonts w:ascii="Times" w:hAnsi="Times"/>
          <w:szCs w:val="28"/>
        </w:rPr>
        <w:t>varmmadeva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ātmaja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gramStart"/>
      <w:r w:rsidRPr="00FA096D">
        <w:rPr>
          <w:rFonts w:ascii="Times" w:hAnsi="Times"/>
          <w:szCs w:val="28"/>
        </w:rPr>
        <w:t>nan[</w:t>
      </w:r>
      <w:proofErr w:type="gramEnd"/>
      <w:r w:rsidRPr="00FA096D">
        <w:rPr>
          <w:rFonts w:ascii="Times" w:hAnsi="Times"/>
          <w:szCs w:val="28"/>
        </w:rPr>
        <w:t xml:space="preserve">_] </w:t>
      </w:r>
      <w:proofErr w:type="spellStart"/>
      <w:r w:rsidRPr="00FA096D">
        <w:rPr>
          <w:rFonts w:ascii="Times" w:hAnsi="Times"/>
          <w:szCs w:val="28"/>
        </w:rPr>
        <w:t>dra</w:t>
      </w:r>
      <w:proofErr w:type="spellEnd"/>
      <w:r w:rsidRPr="00FA096D">
        <w:rPr>
          <w:rFonts w:ascii="Times" w:hAnsi="Times"/>
          <w:szCs w:val="28"/>
        </w:rPr>
        <w:t>[~m]</w:t>
      </w:r>
      <w:r w:rsidRPr="00FA096D">
        <w:rPr>
          <w:rFonts w:ascii="Times" w:hAnsi="Times" w:cs="Times IndUni"/>
          <w:szCs w:val="28"/>
        </w:rPr>
        <w:t>ṅ</w:t>
      </w:r>
      <w:r w:rsidRPr="00FA096D">
        <w:rPr>
          <w:rFonts w:ascii="Times" w:hAnsi="Times"/>
          <w:szCs w:val="28"/>
        </w:rPr>
        <w:t xml:space="preserve">[_] </w:t>
      </w:r>
      <w:proofErr w:type="spellStart"/>
      <w:r w:rsidRPr="00FA096D">
        <w:rPr>
          <w:rFonts w:ascii="Times" w:hAnsi="Times"/>
          <w:szCs w:val="28"/>
        </w:rPr>
        <w:t>rāja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he-</w:t>
      </w:r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11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proofErr w:type="spellStart"/>
      <w:r w:rsidRPr="00FA096D">
        <w:rPr>
          <w:rFonts w:ascii="Times" w:hAnsi="Times"/>
          <w:color w:val="000000"/>
          <w:szCs w:val="28"/>
        </w:rPr>
        <w:t>varmmadeva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, </w:t>
      </w:r>
      <w:commentRangeStart w:id="12"/>
      <w:r w:rsidRPr="00FA096D">
        <w:rPr>
          <w:rFonts w:ascii="Times" w:hAnsi="Times"/>
          <w:color w:val="000000"/>
          <w:szCs w:val="28"/>
        </w:rPr>
        <w:t xml:space="preserve">ce fils </w:t>
      </w:r>
      <w:commentRangeEnd w:id="12"/>
      <w:r w:rsidR="00B71694">
        <w:rPr>
          <w:rStyle w:val="Marquedannotation"/>
          <w:vanish/>
        </w:rPr>
        <w:commentReference w:id="12"/>
      </w:r>
      <w:r w:rsidRPr="00FA096D">
        <w:rPr>
          <w:rFonts w:ascii="Times" w:hAnsi="Times"/>
          <w:color w:val="000000"/>
          <w:szCs w:val="28"/>
        </w:rPr>
        <w:t>régna.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(9) </w:t>
      </w:r>
      <w:proofErr w:type="spellStart"/>
      <w:r w:rsidRPr="00FA096D">
        <w:rPr>
          <w:rFonts w:ascii="Times" w:hAnsi="Times"/>
          <w:color w:val="000000"/>
          <w:szCs w:val="28"/>
        </w:rPr>
        <w:t>ttu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pī</w:t>
      </w:r>
      <w:r w:rsidRPr="00FA096D">
        <w:rPr>
          <w:rFonts w:ascii="Times" w:hAnsi="Times"/>
          <w:szCs w:val="28"/>
        </w:rPr>
        <w:t>tā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mātā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mvāttuleya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a-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8"/>
        </w:rPr>
      </w:pPr>
      <w:r w:rsidRPr="00FA096D">
        <w:rPr>
          <w:rFonts w:ascii="Times" w:hAnsi="Times"/>
          <w:color w:val="000000"/>
          <w:sz w:val="22"/>
          <w:szCs w:val="28"/>
        </w:rPr>
        <w:t xml:space="preserve">% 8-9. </w:t>
      </w:r>
      <w:proofErr w:type="spellStart"/>
      <w:proofErr w:type="gramStart"/>
      <w:r w:rsidRPr="00FA096D">
        <w:rPr>
          <w:rFonts w:ascii="Times" w:hAnsi="Times"/>
          <w:color w:val="000000"/>
          <w:sz w:val="22"/>
          <w:szCs w:val="28"/>
        </w:rPr>
        <w:t>hettu</w:t>
      </w:r>
      <w:proofErr w:type="spellEnd"/>
      <w:proofErr w:type="gramEnd"/>
      <w:r w:rsidRPr="00FA096D">
        <w:rPr>
          <w:rFonts w:ascii="Times" w:hAnsi="Times"/>
          <w:color w:val="000000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pīta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mātā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mvāttuleya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: corr.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hetu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pitā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mātā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mātuleya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 xml:space="preserve"> (</w:t>
      </w:r>
      <w:proofErr w:type="spellStart"/>
      <w:r w:rsidRPr="00FA096D">
        <w:rPr>
          <w:rFonts w:ascii="Times" w:hAnsi="Times"/>
          <w:color w:val="000000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00"/>
          <w:sz w:val="22"/>
          <w:szCs w:val="28"/>
        </w:rPr>
        <w:t>).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13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Parce que le père la mère et les cousins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(10) </w:t>
      </w:r>
      <w:proofErr w:type="spellStart"/>
      <w:r w:rsidRPr="00FA096D">
        <w:rPr>
          <w:rFonts w:ascii="Times" w:hAnsi="Times"/>
          <w:color w:val="000000"/>
          <w:szCs w:val="28"/>
        </w:rPr>
        <w:t>nni</w:t>
      </w:r>
      <w:r w:rsidRPr="00FA096D">
        <w:rPr>
          <w:rFonts w:ascii="Times" w:hAnsi="Times" w:cs="Times IndUni"/>
          <w:color w:val="000000"/>
          <w:szCs w:val="28"/>
        </w:rPr>
        <w:t>ḥ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praveśa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di </w:t>
      </w:r>
      <w:proofErr w:type="spellStart"/>
      <w:r w:rsidRPr="00FA096D">
        <w:rPr>
          <w:rFonts w:ascii="Times" w:hAnsi="Times"/>
          <w:color w:val="000000"/>
          <w:szCs w:val="28"/>
        </w:rPr>
        <w:t>bhūmmi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nī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si </w:t>
      </w:r>
      <w:proofErr w:type="spellStart"/>
      <w:r w:rsidRPr="00FA096D">
        <w:rPr>
          <w:rFonts w:ascii="Times" w:hAnsi="Times"/>
          <w:color w:val="000000"/>
          <w:szCs w:val="28"/>
        </w:rPr>
        <w:t>upak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</w:rPr>
        <w:t>su-</w:t>
      </w:r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14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i/>
          <w:iCs/>
          <w:szCs w:val="28"/>
        </w:rPr>
      </w:pPr>
      <w:proofErr w:type="spellStart"/>
      <w:r w:rsidRPr="00FA096D">
        <w:rPr>
          <w:rFonts w:ascii="Times" w:hAnsi="Times"/>
          <w:i/>
          <w:iCs/>
          <w:color w:val="000000"/>
          <w:szCs w:val="28"/>
        </w:rPr>
        <w:t>anni.h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s’étaient installés sur cette terre pour</w:t>
      </w:r>
      <w:r w:rsidRPr="00FA096D">
        <w:rPr>
          <w:rFonts w:ascii="Times" w:hAnsi="Times"/>
          <w:i/>
          <w:iCs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00"/>
          <w:szCs w:val="28"/>
        </w:rPr>
        <w:t>upak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la prospérité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commentRangeStart w:id="15"/>
      <w:proofErr w:type="spellStart"/>
      <w:r w:rsidRPr="00FA096D">
        <w:rPr>
          <w:rFonts w:ascii="Times" w:hAnsi="Times"/>
          <w:i/>
          <w:color w:val="0000FF"/>
          <w:sz w:val="22"/>
          <w:szCs w:val="28"/>
          <w:highlight w:val="magenta"/>
        </w:rPr>
        <w:t>anni.h</w:t>
      </w:r>
      <w:proofErr w:type="spellEnd"/>
      <w:r w:rsidRPr="00FA096D">
        <w:rPr>
          <w:rFonts w:ascii="Times" w:hAnsi="Times"/>
          <w:i/>
          <w:color w:val="0000FF"/>
          <w:sz w:val="22"/>
          <w:szCs w:val="28"/>
          <w:highlight w:val="magenta"/>
        </w:rPr>
        <w:t> </w:t>
      </w:r>
      <w:r w:rsidRPr="00FA096D">
        <w:rPr>
          <w:rFonts w:ascii="Times" w:hAnsi="Times"/>
          <w:color w:val="0000FF"/>
          <w:sz w:val="22"/>
          <w:szCs w:val="28"/>
          <w:highlight w:val="magenta"/>
        </w:rPr>
        <w:t xml:space="preserve">: cf. </w:t>
      </w:r>
      <w:proofErr w:type="spellStart"/>
      <w:r w:rsidRPr="00FA096D">
        <w:rPr>
          <w:rFonts w:ascii="Times" w:hAnsi="Times"/>
          <w:color w:val="0000FF"/>
          <w:sz w:val="22"/>
          <w:szCs w:val="28"/>
          <w:highlight w:val="magenta"/>
        </w:rPr>
        <w:t>cam</w:t>
      </w:r>
      <w:proofErr w:type="spellEnd"/>
      <w:r w:rsidRPr="00FA096D">
        <w:rPr>
          <w:rFonts w:ascii="Times" w:hAnsi="Times"/>
          <w:color w:val="0000FF"/>
          <w:sz w:val="22"/>
          <w:szCs w:val="28"/>
          <w:highlight w:val="magenta"/>
        </w:rPr>
        <w:t xml:space="preserve"> moderne ?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  <w:highlight w:val="magenta"/>
        </w:rPr>
        <w:t>ani.h</w:t>
      </w:r>
      <w:proofErr w:type="spellEnd"/>
      <w:r w:rsidRPr="00FA096D">
        <w:rPr>
          <w:rFonts w:ascii="Times" w:hAnsi="Times"/>
          <w:color w:val="0000FF"/>
          <w:sz w:val="22"/>
          <w:szCs w:val="28"/>
          <w:highlight w:val="magenta"/>
        </w:rPr>
        <w:t xml:space="preserve"> : « place, demeure, lieu, endroit » (choisit par </w:t>
      </w:r>
      <w:proofErr w:type="spellStart"/>
      <w:r w:rsidRPr="00FA096D">
        <w:rPr>
          <w:rFonts w:ascii="Times" w:hAnsi="Times"/>
          <w:color w:val="0000FF"/>
          <w:sz w:val="22"/>
          <w:szCs w:val="28"/>
          <w:highlight w:val="magenta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  <w:highlight w:val="magenta"/>
        </w:rPr>
        <w:t>) = s’étaient établis ?</w:t>
      </w:r>
      <w:r w:rsidRPr="00FA096D">
        <w:rPr>
          <w:rFonts w:ascii="Times" w:hAnsi="Times"/>
          <w:color w:val="0000FF"/>
          <w:sz w:val="22"/>
          <w:szCs w:val="28"/>
        </w:rPr>
        <w:t xml:space="preserve"> </w:t>
      </w:r>
      <w:proofErr w:type="gramStart"/>
      <w:r w:rsidRPr="00FA096D">
        <w:rPr>
          <w:rFonts w:ascii="Times" w:hAnsi="Times"/>
          <w:color w:val="0000FF"/>
          <w:sz w:val="22"/>
          <w:szCs w:val="28"/>
        </w:rPr>
        <w:t>voir</w:t>
      </w:r>
      <w:proofErr w:type="gramEnd"/>
      <w:r w:rsidRPr="00FA096D">
        <w:rPr>
          <w:rFonts w:ascii="Times" w:hAnsi="Times"/>
          <w:color w:val="0000FF"/>
          <w:sz w:val="22"/>
          <w:szCs w:val="28"/>
        </w:rPr>
        <w:t xml:space="preserve"> dans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Moussay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.  </w:t>
      </w:r>
      <w:commentRangeEnd w:id="15"/>
      <w:r w:rsidR="00BC62B8">
        <w:rPr>
          <w:rStyle w:val="Marquedannotation"/>
          <w:vanish/>
        </w:rPr>
        <w:commentReference w:id="15"/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commentRangeStart w:id="16"/>
      <w:proofErr w:type="spellStart"/>
      <w:proofErr w:type="gramStart"/>
      <w:r w:rsidRPr="00FA096D">
        <w:rPr>
          <w:rFonts w:ascii="Times" w:hAnsi="Times"/>
          <w:i/>
          <w:color w:val="0000FF"/>
          <w:sz w:val="22"/>
          <w:szCs w:val="28"/>
        </w:rPr>
        <w:t>upak</w:t>
      </w:r>
      <w:proofErr w:type="spellEnd"/>
      <w:proofErr w:type="gramEnd"/>
      <w:r w:rsidRPr="00FA096D">
        <w:rPr>
          <w:rFonts w:ascii="Times" w:hAnsi="Times"/>
          <w:color w:val="0000FF"/>
          <w:sz w:val="22"/>
          <w:szCs w:val="28"/>
        </w:rPr>
        <w:t xml:space="preserve"> : aussi utilisé dans C. 13 ; C. 30 A1 ; C. 89 ; C. 94 ; C. 95 ; C. 119 et C. 211. Aucune traduction n’est clairement proposée (EEPC : lexique fin de l’ouvrage : sans).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le rapproche du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cam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moderne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&gt;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apa.h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« louer, prendre à bail » mais ça ne fonctionne pas pour les autres occurrences : </w:t>
      </w:r>
      <w:commentRangeEnd w:id="16"/>
      <w:r w:rsidR="00243DF9">
        <w:rPr>
          <w:rStyle w:val="Marquedannotation"/>
          <w:vanish/>
        </w:rPr>
        <w:commentReference w:id="16"/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C. 13 B, l. 3 : lu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upat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par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suhetu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yaa~m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po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ku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parameśvara-varmmadeva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apramadaa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upat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ralo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gramStart"/>
      <w:r w:rsidRPr="00FA096D">
        <w:rPr>
          <w:rFonts w:ascii="Times" w:hAnsi="Times"/>
          <w:i/>
          <w:iCs/>
          <w:color w:val="0000FF"/>
          <w:sz w:val="22"/>
          <w:szCs w:val="28"/>
        </w:rPr>
        <w:t>y[</w:t>
      </w:r>
      <w:proofErr w:type="gram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au]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dri~m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ma~mn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si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je:n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ra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vala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marai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karei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bharuv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...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C. 30 A1, l. 9 : </w:t>
      </w:r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po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po~m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tana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rayaa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di nan</w:t>
      </w:r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kalin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[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]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putau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ya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nauk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di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nagara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panraa"n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nan...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C. 89 A, l. 4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avi.h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pala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karmma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nyaaya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gramStart"/>
      <w:r w:rsidRPr="00FA096D">
        <w:rPr>
          <w:rFonts w:ascii="Times" w:hAnsi="Times"/>
          <w:i/>
          <w:iCs/>
          <w:color w:val="0000FF"/>
          <w:sz w:val="22"/>
          <w:szCs w:val="28"/>
        </w:rPr>
        <w:t>:nan</w:t>
      </w:r>
      <w:proofErr w:type="gram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raksaa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raaja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traa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ma~mn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yaa~m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...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i/>
          <w:iCs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C. 94 A, l. 11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śunya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nau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tmuv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panuujaa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samuulumiik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nei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>...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709"/>
        <w:jc w:val="both"/>
        <w:rPr>
          <w:rFonts w:ascii="Times" w:hAnsi="Times"/>
          <w:i/>
          <w:iCs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B, l. 16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vantara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si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ra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a:ngap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dhiluv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i/>
          <w:iCs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C. 95, A, l. 18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ma~m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voy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udyoga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mvo.h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sakala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ra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pratyak.sa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>...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C. 119, B, l. 2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tmuv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avista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ka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kla.h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sa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dri~m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e.h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( ?) nan di...</w:t>
      </w:r>
      <w:r w:rsidRPr="00FA096D">
        <w:rPr>
          <w:rFonts w:ascii="Times" w:hAnsi="Times"/>
          <w:color w:val="0000FF"/>
          <w:sz w:val="22"/>
          <w:szCs w:val="28"/>
        </w:rPr>
        <w:t xml:space="preserve">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" w:hAnsi="Times"/>
          <w:i/>
          <w:iCs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C. 211 B, l.6-7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yogadhyaanasamaadhi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_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vela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gramStart"/>
      <w:r w:rsidRPr="00FA096D">
        <w:rPr>
          <w:rFonts w:ascii="Times" w:hAnsi="Times"/>
          <w:i/>
          <w:iCs/>
          <w:color w:val="0000FF"/>
          <w:sz w:val="22"/>
          <w:szCs w:val="28"/>
        </w:rPr>
        <w:t>u(</w:t>
      </w:r>
      <w:proofErr w:type="spellStart"/>
      <w:proofErr w:type="gramEnd"/>
      <w:r w:rsidRPr="00FA096D">
        <w:rPr>
          <w:rFonts w:ascii="Times" w:hAnsi="Times"/>
          <w:i/>
          <w:iCs/>
          <w:color w:val="0000FF"/>
          <w:sz w:val="22"/>
          <w:szCs w:val="28"/>
        </w:rPr>
        <w:t>raa/daa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>)(p)_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851"/>
        <w:jc w:val="both"/>
        <w:rPr>
          <w:rFonts w:ascii="Times" w:hAnsi="Times"/>
          <w:i/>
          <w:iCs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C, l. 2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sadaakaala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b/>
          <w:bCs/>
          <w:i/>
          <w:iCs/>
          <w:color w:val="0000FF"/>
          <w:sz w:val="22"/>
          <w:szCs w:val="28"/>
        </w:rPr>
        <w:t>upak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_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vela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gramStart"/>
      <w:r w:rsidRPr="00FA096D">
        <w:rPr>
          <w:rFonts w:ascii="Times" w:hAnsi="Times"/>
          <w:i/>
          <w:color w:val="0000FF"/>
          <w:sz w:val="22"/>
          <w:szCs w:val="28"/>
        </w:rPr>
        <w:t>si</w:t>
      </w:r>
      <w:proofErr w:type="gramEnd"/>
      <w:r w:rsidRPr="00FA096D">
        <w:rPr>
          <w:rFonts w:ascii="Times" w:hAnsi="Times"/>
          <w:color w:val="0000FF"/>
          <w:sz w:val="22"/>
          <w:szCs w:val="28"/>
        </w:rPr>
        <w:t> : signe du futur ; pour, que lequel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(11) </w:t>
      </w:r>
      <w:commentRangeStart w:id="17"/>
      <w:proofErr w:type="spellStart"/>
      <w:r w:rsidRPr="00FA096D">
        <w:rPr>
          <w:rFonts w:ascii="Times" w:hAnsi="Times" w:cs="Times IndUni"/>
          <w:szCs w:val="28"/>
        </w:rPr>
        <w:t>ṇ</w:t>
      </w:r>
      <w:r w:rsidRPr="00FA096D">
        <w:rPr>
          <w:rFonts w:ascii="Times" w:hAnsi="Times"/>
          <w:szCs w:val="28"/>
        </w:rPr>
        <w:t>a</w:t>
      </w:r>
      <w:commentRangeEnd w:id="17"/>
      <w:proofErr w:type="spellEnd"/>
      <w:r w:rsidR="00B71694">
        <w:rPr>
          <w:rStyle w:val="Marquedannotation"/>
          <w:vanish/>
        </w:rPr>
        <w:commentReference w:id="17"/>
      </w:r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kā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tok</w:t>
      </w:r>
      <w:proofErr w:type="spellEnd"/>
      <w:r w:rsidRPr="00FA096D">
        <w:rPr>
          <w:rFonts w:ascii="Times" w:hAnsi="Times"/>
          <w:szCs w:val="28"/>
        </w:rPr>
        <w:t xml:space="preserve">_ </w:t>
      </w:r>
      <w:proofErr w:type="spellStart"/>
      <w:r w:rsidRPr="00FA096D">
        <w:rPr>
          <w:rFonts w:ascii="Times" w:hAnsi="Times"/>
          <w:szCs w:val="28"/>
        </w:rPr>
        <w:t>humā</w:t>
      </w:r>
      <w:proofErr w:type="spellEnd"/>
      <w:r w:rsidRPr="00FA096D">
        <w:rPr>
          <w:rFonts w:ascii="Times" w:hAnsi="Times"/>
          <w:szCs w:val="28"/>
        </w:rPr>
        <w:t xml:space="preserve"> si </w:t>
      </w:r>
      <w:proofErr w:type="spellStart"/>
      <w:r w:rsidRPr="00FA096D">
        <w:rPr>
          <w:rFonts w:ascii="Times" w:hAnsi="Times"/>
          <w:szCs w:val="28"/>
        </w:rPr>
        <w:t>rājapītā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% </w:t>
      </w:r>
      <w:proofErr w:type="spellStart"/>
      <w:r w:rsidRPr="00FA096D">
        <w:rPr>
          <w:rFonts w:ascii="Times" w:hAnsi="Times"/>
          <w:color w:val="000000"/>
          <w:szCs w:val="28"/>
        </w:rPr>
        <w:t>rājapītā</w:t>
      </w:r>
      <w:proofErr w:type="spellEnd"/>
      <w:r w:rsidRPr="00FA096D">
        <w:rPr>
          <w:rFonts w:ascii="Times" w:hAnsi="Times"/>
          <w:color w:val="000000"/>
          <w:szCs w:val="28"/>
        </w:rPr>
        <w:t xml:space="preserve">: </w:t>
      </w:r>
      <w:proofErr w:type="spellStart"/>
      <w:r w:rsidRPr="00FA096D">
        <w:rPr>
          <w:rFonts w:ascii="Times" w:hAnsi="Times"/>
          <w:color w:val="000000"/>
          <w:szCs w:val="28"/>
        </w:rPr>
        <w:t>rājapita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Finot</w:t>
      </w:r>
      <w:proofErr w:type="spellEnd"/>
      <w:r w:rsidRPr="00FA096D">
        <w:rPr>
          <w:rFonts w:ascii="Times" w:hAnsi="Times"/>
          <w:color w:val="000000"/>
          <w:szCs w:val="28"/>
        </w:rPr>
        <w:t>.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18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commentRangeStart w:id="19"/>
      <w:r w:rsidRPr="00FA096D">
        <w:rPr>
          <w:rFonts w:ascii="Times" w:hAnsi="Times"/>
          <w:color w:val="000000"/>
          <w:szCs w:val="28"/>
        </w:rPr>
        <w:t xml:space="preserve">avoir </w:t>
      </w:r>
      <w:commentRangeEnd w:id="19"/>
      <w:r w:rsidR="00DC69A9">
        <w:rPr>
          <w:rStyle w:val="Marquedannotation"/>
          <w:vanish/>
        </w:rPr>
        <w:commentReference w:id="19"/>
      </w:r>
      <w:r w:rsidRPr="00FA096D">
        <w:rPr>
          <w:rFonts w:ascii="Times" w:hAnsi="Times"/>
          <w:color w:val="000000"/>
          <w:szCs w:val="28"/>
        </w:rPr>
        <w:t xml:space="preserve">seulement les rizières </w:t>
      </w:r>
      <w:commentRangeStart w:id="20"/>
      <w:r w:rsidRPr="00FA096D">
        <w:rPr>
          <w:rFonts w:ascii="Times" w:hAnsi="Times"/>
          <w:i/>
          <w:iCs/>
          <w:color w:val="000000"/>
          <w:szCs w:val="28"/>
        </w:rPr>
        <w:t>si</w:t>
      </w:r>
      <w:commentRangeEnd w:id="20"/>
      <w:r w:rsidR="008366E3">
        <w:rPr>
          <w:rStyle w:val="Marquedannotation"/>
          <w:vanish/>
        </w:rPr>
        <w:commentReference w:id="20"/>
      </w:r>
      <w:r w:rsidRPr="00FA096D">
        <w:rPr>
          <w:rFonts w:ascii="Times" w:hAnsi="Times"/>
          <w:color w:val="000000"/>
          <w:szCs w:val="28"/>
        </w:rPr>
        <w:t xml:space="preserve"> de [son] père.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commentRangeStart w:id="21"/>
      <w:proofErr w:type="spellStart"/>
      <w:proofErr w:type="gramStart"/>
      <w:r w:rsidRPr="00FA096D">
        <w:rPr>
          <w:rFonts w:ascii="Times" w:hAnsi="Times"/>
          <w:color w:val="0000FF"/>
          <w:sz w:val="22"/>
          <w:szCs w:val="28"/>
        </w:rPr>
        <w:t>kaa</w:t>
      </w:r>
      <w:proofErr w:type="spellEnd"/>
      <w:proofErr w:type="gramEnd"/>
      <w:r w:rsidRPr="00FA096D">
        <w:rPr>
          <w:rFonts w:ascii="Times" w:hAnsi="Times"/>
          <w:color w:val="0000FF"/>
          <w:sz w:val="22"/>
          <w:szCs w:val="28"/>
        </w:rPr>
        <w:t> : pouvoir, être, avoir</w:t>
      </w:r>
      <w:commentRangeEnd w:id="21"/>
      <w:r w:rsidR="005216B9">
        <w:rPr>
          <w:rStyle w:val="Marquedannotation"/>
          <w:vanish/>
        </w:rPr>
        <w:commentReference w:id="21"/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proofErr w:type="gramStart"/>
      <w:r w:rsidRPr="00FA096D">
        <w:rPr>
          <w:rFonts w:ascii="Times" w:hAnsi="Times"/>
          <w:color w:val="0000FF"/>
          <w:sz w:val="22"/>
          <w:szCs w:val="28"/>
        </w:rPr>
        <w:t>tok</w:t>
      </w:r>
      <w:proofErr w:type="spellEnd"/>
      <w:proofErr w:type="gramEnd"/>
      <w:r w:rsidRPr="00FA096D">
        <w:rPr>
          <w:rFonts w:ascii="Times" w:hAnsi="Times"/>
          <w:color w:val="0000FF"/>
          <w:sz w:val="22"/>
          <w:szCs w:val="28"/>
        </w:rPr>
        <w:t xml:space="preserve"> : en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cam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moderne : particule limitative : seulement, que, ne que, mais, pour, pour que, afin que ; attendant que, dans le but de recevoir (dignité, invitation), prendre, recevoir en charge, écouter...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(12) pu </w:t>
      </w:r>
      <w:proofErr w:type="spellStart"/>
      <w:r w:rsidRPr="00FA096D">
        <w:rPr>
          <w:rFonts w:ascii="Times" w:hAnsi="Times"/>
          <w:szCs w:val="28"/>
        </w:rPr>
        <w:t>po~m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ku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parok</w:t>
      </w:r>
      <w:proofErr w:type="spellEnd"/>
      <w:r w:rsidRPr="00FA096D">
        <w:rPr>
          <w:rFonts w:ascii="Times" w:hAnsi="Times"/>
          <w:szCs w:val="28"/>
        </w:rPr>
        <w:t xml:space="preserve">_ di </w:t>
      </w:r>
      <w:proofErr w:type="spellStart"/>
      <w:r w:rsidRPr="00FA096D">
        <w:rPr>
          <w:rFonts w:ascii="Times" w:hAnsi="Times"/>
          <w:szCs w:val="28"/>
        </w:rPr>
        <w:t>luvūk</w:t>
      </w:r>
      <w:proofErr w:type="spellEnd"/>
      <w:r w:rsidRPr="00FA096D">
        <w:rPr>
          <w:rFonts w:ascii="Times" w:hAnsi="Times"/>
          <w:szCs w:val="28"/>
        </w:rPr>
        <w:t xml:space="preserve">_ </w:t>
      </w:r>
      <w:proofErr w:type="spellStart"/>
      <w:r w:rsidRPr="00FA096D">
        <w:rPr>
          <w:rFonts w:ascii="Times" w:hAnsi="Times"/>
          <w:color w:val="FF0000"/>
          <w:szCs w:val="28"/>
        </w:rPr>
        <w:t>m</w:t>
      </w:r>
      <w:r w:rsidRPr="00FA096D">
        <w:rPr>
          <w:rFonts w:ascii="Times" w:hAnsi="Times"/>
          <w:szCs w:val="28"/>
        </w:rPr>
        <w:t>yau</w:t>
      </w:r>
      <w:proofErr w:type="spellEnd"/>
      <w:r w:rsidRPr="00FA096D">
        <w:rPr>
          <w:rFonts w:ascii="Times" w:hAnsi="Times"/>
          <w:szCs w:val="28"/>
        </w:rPr>
        <w:t xml:space="preserve"> | 50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22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PPK fit défricher [celles] à </w:t>
      </w:r>
      <w:proofErr w:type="spellStart"/>
      <w:r w:rsidRPr="00FA096D">
        <w:rPr>
          <w:rFonts w:ascii="Times" w:hAnsi="Times"/>
          <w:szCs w:val="28"/>
        </w:rPr>
        <w:t>Luvuuk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Myau</w:t>
      </w:r>
      <w:proofErr w:type="spellEnd"/>
      <w:r w:rsidRPr="00FA096D">
        <w:rPr>
          <w:rFonts w:ascii="Times" w:hAnsi="Times"/>
          <w:szCs w:val="28"/>
        </w:rPr>
        <w:t> : 50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r w:rsidRPr="00FA096D">
        <w:rPr>
          <w:rFonts w:ascii="Times" w:hAnsi="Times"/>
          <w:color w:val="0000FF"/>
          <w:sz w:val="22"/>
          <w:szCs w:val="28"/>
        </w:rPr>
        <w:t>kyau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: lu par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(qui traduit par « bois » mais le mot n’est pas répertorié dans le dico et le mot moderne qui signifie bois (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kayau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 est relevé dans le dico sous la forme ancienne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kayu~m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(p.</w:t>
      </w:r>
      <w:r w:rsidRPr="00FA096D">
        <w:rPr>
          <w:rFonts w:ascii="Times" w:hAnsi="Times"/>
          <w:color w:val="0000FF"/>
          <w:sz w:val="28"/>
          <w:szCs w:val="28"/>
        </w:rPr>
        <w:t xml:space="preserve"> </w:t>
      </w:r>
      <w:r w:rsidRPr="00FA096D">
        <w:rPr>
          <w:rFonts w:ascii="Times" w:hAnsi="Times"/>
          <w:color w:val="0000FF"/>
          <w:sz w:val="22"/>
          <w:szCs w:val="28"/>
        </w:rPr>
        <w:t xml:space="preserve">63 [121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pdf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])) D’après la pierre, je vois plus un m qu’1 k.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(13) 0 </w:t>
      </w:r>
      <w:proofErr w:type="spellStart"/>
      <w:r w:rsidRPr="00FA096D">
        <w:rPr>
          <w:rFonts w:ascii="Times" w:hAnsi="Times"/>
          <w:szCs w:val="28"/>
        </w:rPr>
        <w:t>vijai</w:t>
      </w:r>
      <w:r w:rsidRPr="00FA096D">
        <w:rPr>
          <w:rFonts w:ascii="Times" w:hAnsi="Times" w:cs="Times IndUni"/>
          <w:szCs w:val="28"/>
        </w:rPr>
        <w:t>ḥ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 w:cs="Times IndUni"/>
          <w:szCs w:val="28"/>
        </w:rPr>
        <w:t>ṅ</w:t>
      </w:r>
      <w:r w:rsidRPr="00FA096D">
        <w:rPr>
          <w:rFonts w:ascii="Times" w:hAnsi="Times"/>
          <w:szCs w:val="28"/>
        </w:rPr>
        <w:t>an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tando~m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rayā</w:t>
      </w:r>
      <w:proofErr w:type="spellEnd"/>
      <w:r w:rsidRPr="00FA096D">
        <w:rPr>
          <w:rFonts w:ascii="Times" w:hAnsi="Times"/>
          <w:szCs w:val="28"/>
        </w:rPr>
        <w:t xml:space="preserve"> | </w:t>
      </w:r>
      <w:proofErr w:type="spellStart"/>
      <w:r w:rsidRPr="00FA096D">
        <w:rPr>
          <w:rFonts w:ascii="Times" w:hAnsi="Times"/>
          <w:szCs w:val="28"/>
        </w:rPr>
        <w:t>śva~mn</w:t>
      </w:r>
      <w:proofErr w:type="spellEnd"/>
      <w:r w:rsidRPr="00FA096D">
        <w:rPr>
          <w:rFonts w:ascii="Times" w:hAnsi="Times"/>
          <w:szCs w:val="28"/>
        </w:rPr>
        <w:t xml:space="preserve">_ </w:t>
      </w:r>
      <w:proofErr w:type="spellStart"/>
      <w:r w:rsidRPr="00FA096D">
        <w:rPr>
          <w:rFonts w:ascii="Times" w:hAnsi="Times"/>
          <w:szCs w:val="28"/>
        </w:rPr>
        <w:t>pirak</w:t>
      </w:r>
      <w:proofErr w:type="spellEnd"/>
      <w:ins w:id="23" w:author="Arlo Griffiths" w:date="2011-04-29T15:54:00Z">
        <w:r w:rsidR="00B7607C">
          <w:rPr>
            <w:rFonts w:ascii="Times" w:hAnsi="Times"/>
            <w:szCs w:val="28"/>
          </w:rPr>
          <w:t>_</w:t>
        </w:r>
      </w:ins>
      <w:r w:rsidRPr="00FA096D">
        <w:rPr>
          <w:rFonts w:ascii="Times" w:hAnsi="Times"/>
          <w:szCs w:val="28"/>
        </w:rPr>
        <w:t xml:space="preserve"> sa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% </w:t>
      </w:r>
      <w:proofErr w:type="spellStart"/>
      <w:r w:rsidRPr="00FA096D">
        <w:rPr>
          <w:rFonts w:ascii="Times" w:hAnsi="Times"/>
          <w:color w:val="000000"/>
          <w:szCs w:val="28"/>
        </w:rPr>
        <w:t>vijai</w:t>
      </w:r>
      <w:r w:rsidRPr="00FA096D">
        <w:rPr>
          <w:rFonts w:ascii="Times" w:hAnsi="Times" w:cs="Times IndUni"/>
          <w:color w:val="000000"/>
          <w:szCs w:val="28"/>
        </w:rPr>
        <w:t>ḥ</w:t>
      </w:r>
      <w:proofErr w:type="spellEnd"/>
      <w:r w:rsidRPr="00FA096D">
        <w:rPr>
          <w:rFonts w:ascii="Times" w:hAnsi="Times"/>
          <w:color w:val="000000"/>
          <w:szCs w:val="28"/>
        </w:rPr>
        <w:t xml:space="preserve">: </w:t>
      </w:r>
      <w:proofErr w:type="spellStart"/>
      <w:r w:rsidRPr="00FA096D">
        <w:rPr>
          <w:rFonts w:ascii="Times" w:hAnsi="Times"/>
          <w:color w:val="000000"/>
          <w:szCs w:val="28"/>
        </w:rPr>
        <w:t>vījai</w:t>
      </w:r>
      <w:r w:rsidRPr="00FA096D">
        <w:rPr>
          <w:rFonts w:ascii="Times" w:hAnsi="Times" w:cs="Times IndUni"/>
          <w:color w:val="000000"/>
          <w:szCs w:val="28"/>
        </w:rPr>
        <w:t>ḥ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Finot</w:t>
      </w:r>
      <w:proofErr w:type="spellEnd"/>
      <w:r w:rsidRPr="00FA096D">
        <w:rPr>
          <w:rFonts w:ascii="Times" w:hAnsi="Times"/>
          <w:color w:val="000000"/>
          <w:szCs w:val="28"/>
        </w:rPr>
        <w:t>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% sa: les deux composants de cet </w:t>
      </w:r>
      <w:proofErr w:type="spellStart"/>
      <w:r w:rsidRPr="00FA096D">
        <w:rPr>
          <w:rFonts w:ascii="Times" w:hAnsi="Times"/>
          <w:color w:val="000000"/>
          <w:szCs w:val="28"/>
        </w:rPr>
        <w:t>ak</w:t>
      </w:r>
      <w:r w:rsidRPr="00FA096D">
        <w:rPr>
          <w:rFonts w:ascii="Times" w:hAnsi="Times" w:cs="Times IndUni"/>
          <w:color w:val="000000"/>
          <w:szCs w:val="28"/>
        </w:rPr>
        <w:t>ṣ</w:t>
      </w:r>
      <w:r w:rsidRPr="00FA096D">
        <w:rPr>
          <w:rFonts w:ascii="Times" w:hAnsi="Times"/>
          <w:color w:val="000000"/>
          <w:szCs w:val="28"/>
        </w:rPr>
        <w:t>ara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sont divisés par le retour à la ligne.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24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0 </w:t>
      </w:r>
      <w:proofErr w:type="spellStart"/>
      <w:r w:rsidRPr="00FA096D">
        <w:rPr>
          <w:rFonts w:ascii="Times" w:hAnsi="Times"/>
          <w:i/>
          <w:iCs/>
          <w:szCs w:val="28"/>
        </w:rPr>
        <w:t>vijai.h</w:t>
      </w:r>
      <w:proofErr w:type="spellEnd"/>
      <w:r w:rsidRPr="00FA096D">
        <w:rPr>
          <w:rFonts w:ascii="Times" w:hAnsi="Times"/>
          <w:szCs w:val="28"/>
        </w:rPr>
        <w:t xml:space="preserve"> avec </w:t>
      </w:r>
      <w:proofErr w:type="spellStart"/>
      <w:r w:rsidRPr="00FA096D">
        <w:rPr>
          <w:rFonts w:ascii="Times" w:hAnsi="Times"/>
          <w:i/>
          <w:szCs w:val="28"/>
        </w:rPr>
        <w:t>tando~m</w:t>
      </w:r>
      <w:proofErr w:type="spellEnd"/>
      <w:r w:rsidRPr="00FA096D">
        <w:rPr>
          <w:rFonts w:ascii="Times" w:hAnsi="Times"/>
          <w:i/>
          <w:szCs w:val="28"/>
        </w:rPr>
        <w:t xml:space="preserve"> </w:t>
      </w:r>
      <w:proofErr w:type="spellStart"/>
      <w:r w:rsidRPr="00FA096D">
        <w:rPr>
          <w:rFonts w:ascii="Times" w:hAnsi="Times"/>
          <w:i/>
          <w:szCs w:val="28"/>
        </w:rPr>
        <w:t>rayā</w:t>
      </w:r>
      <w:proofErr w:type="spellEnd"/>
      <w:r w:rsidRPr="00FA096D">
        <w:rPr>
          <w:rFonts w:ascii="Times" w:hAnsi="Times"/>
          <w:szCs w:val="28"/>
        </w:rPr>
        <w:t xml:space="preserve">. </w:t>
      </w:r>
      <w:commentRangeStart w:id="25"/>
      <w:proofErr w:type="spellStart"/>
      <w:r w:rsidRPr="00FA096D">
        <w:rPr>
          <w:rFonts w:ascii="Times" w:hAnsi="Times"/>
          <w:i/>
          <w:iCs/>
          <w:szCs w:val="28"/>
        </w:rPr>
        <w:t>śva~mn</w:t>
      </w:r>
      <w:proofErr w:type="spellEnd"/>
      <w:r w:rsidRPr="00FA096D">
        <w:rPr>
          <w:rFonts w:ascii="Times" w:hAnsi="Times"/>
          <w:szCs w:val="28"/>
        </w:rPr>
        <w:t xml:space="preserve"> </w:t>
      </w:r>
      <w:commentRangeEnd w:id="25"/>
      <w:r w:rsidR="00B7607C">
        <w:rPr>
          <w:rStyle w:val="Marquedannotation"/>
          <w:vanish/>
        </w:rPr>
        <w:commentReference w:id="25"/>
      </w:r>
      <w:r w:rsidRPr="00FA096D">
        <w:rPr>
          <w:rFonts w:ascii="Times" w:hAnsi="Times"/>
          <w:szCs w:val="28"/>
        </w:rPr>
        <w:t>d’argent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proofErr w:type="gramStart"/>
      <w:r w:rsidRPr="00FA096D">
        <w:rPr>
          <w:rFonts w:ascii="Times" w:hAnsi="Times"/>
          <w:color w:val="0000FF"/>
          <w:sz w:val="22"/>
          <w:szCs w:val="28"/>
        </w:rPr>
        <w:t>tando~</w:t>
      </w:r>
      <w:proofErr w:type="gramEnd"/>
      <w:r w:rsidRPr="00FA096D">
        <w:rPr>
          <w:rFonts w:ascii="Times" w:hAnsi="Times"/>
          <w:color w:val="0000FF"/>
          <w:sz w:val="22"/>
          <w:szCs w:val="28"/>
        </w:rPr>
        <w:t>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: p. 175 [233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pdf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] suivi de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languv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= esclaves (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, BEFEO III, p. 647) employé seul, probablement des </w:t>
      </w:r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servi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glebae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(note 7, p. 647) = [EEPC, p. 32]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gramStart"/>
      <w:r w:rsidRPr="00FA096D">
        <w:rPr>
          <w:rFonts w:ascii="Times" w:hAnsi="Times"/>
          <w:color w:val="0000FF"/>
          <w:sz w:val="22"/>
          <w:szCs w:val="28"/>
        </w:rPr>
        <w:t>dans</w:t>
      </w:r>
      <w:proofErr w:type="gramEnd"/>
      <w:r w:rsidRPr="00FA096D">
        <w:rPr>
          <w:rFonts w:ascii="Times" w:hAnsi="Times"/>
          <w:color w:val="0000FF"/>
          <w:sz w:val="22"/>
          <w:szCs w:val="28"/>
        </w:rPr>
        <w:t xml:space="preserve"> la traduction de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1915 p. 13 : </w:t>
      </w:r>
      <w:proofErr w:type="spellStart"/>
      <w:r w:rsidRPr="00FA096D">
        <w:rPr>
          <w:rFonts w:ascii="Times" w:hAnsi="Times"/>
          <w:i/>
          <w:color w:val="0000FF"/>
          <w:sz w:val="22"/>
          <w:szCs w:val="28"/>
        </w:rPr>
        <w:t>tando:n</w:t>
      </w:r>
      <w:proofErr w:type="spellEnd"/>
      <w:r w:rsidRPr="00FA096D">
        <w:rPr>
          <w:rFonts w:ascii="Times" w:hAnsi="Times"/>
          <w:i/>
          <w:color w:val="0000FF"/>
          <w:sz w:val="22"/>
          <w:szCs w:val="28"/>
        </w:rPr>
        <w:t> (?) public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(14) </w:t>
      </w:r>
      <w:proofErr w:type="spellStart"/>
      <w:r w:rsidRPr="00FA096D">
        <w:rPr>
          <w:rFonts w:ascii="Times" w:hAnsi="Times"/>
          <w:szCs w:val="28"/>
        </w:rPr>
        <w:t>vau</w:t>
      </w:r>
      <w:r w:rsidRPr="00FA096D">
        <w:rPr>
          <w:rFonts w:ascii="Times" w:hAnsi="Times" w:cs="Times IndUni"/>
          <w:szCs w:val="28"/>
        </w:rPr>
        <w:t>ḥ</w:t>
      </w:r>
      <w:proofErr w:type="spellEnd"/>
      <w:r w:rsidRPr="00FA096D">
        <w:rPr>
          <w:rFonts w:ascii="Times" w:hAnsi="Times"/>
          <w:szCs w:val="28"/>
        </w:rPr>
        <w:t xml:space="preserve"> 15 </w:t>
      </w:r>
      <w:proofErr w:type="spellStart"/>
      <w:r w:rsidRPr="00FA096D">
        <w:rPr>
          <w:rFonts w:ascii="Times" w:hAnsi="Times"/>
          <w:szCs w:val="28"/>
        </w:rPr>
        <w:t>thil</w:t>
      </w:r>
      <w:proofErr w:type="spellEnd"/>
      <w:r w:rsidRPr="00FA096D">
        <w:rPr>
          <w:rFonts w:ascii="Times" w:hAnsi="Times"/>
          <w:color w:val="F79646" w:themeColor="accent6"/>
          <w:szCs w:val="28"/>
        </w:rPr>
        <w:t>_</w:t>
      </w:r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kamandalū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pirak</w:t>
      </w:r>
      <w:proofErr w:type="spellEnd"/>
      <w:r w:rsidRPr="00FA096D">
        <w:rPr>
          <w:rFonts w:ascii="Times" w:hAnsi="Times"/>
          <w:szCs w:val="28"/>
        </w:rPr>
        <w:t xml:space="preserve">_ </w:t>
      </w:r>
      <w:proofErr w:type="spellStart"/>
      <w:r w:rsidRPr="00FA096D">
        <w:rPr>
          <w:rFonts w:ascii="Times" w:hAnsi="Times"/>
          <w:szCs w:val="28"/>
        </w:rPr>
        <w:t>sā</w:t>
      </w:r>
      <w:proofErr w:type="spellEnd"/>
      <w:r w:rsidRPr="00FA096D">
        <w:rPr>
          <w:rFonts w:ascii="Times" w:hAnsi="Times"/>
          <w:szCs w:val="28"/>
        </w:rPr>
        <w:t xml:space="preserve"> 5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commentRangeStart w:id="26"/>
      <w:r w:rsidRPr="00FA096D">
        <w:rPr>
          <w:rFonts w:ascii="Times" w:hAnsi="Times"/>
          <w:color w:val="0000FF"/>
          <w:sz w:val="22"/>
          <w:szCs w:val="28"/>
        </w:rPr>
        <w:t xml:space="preserve">La forme du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virama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= trait vertical</w:t>
      </w:r>
      <w:commentRangeEnd w:id="26"/>
      <w:r w:rsidR="00934DED">
        <w:rPr>
          <w:rStyle w:val="Marquedannotation"/>
          <w:vanish/>
        </w:rPr>
        <w:commentReference w:id="26"/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27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proofErr w:type="spellStart"/>
      <w:r w:rsidRPr="00FA096D">
        <w:rPr>
          <w:rFonts w:ascii="Times" w:hAnsi="Times"/>
          <w:i/>
          <w:iCs/>
          <w:szCs w:val="28"/>
        </w:rPr>
        <w:t>vau</w:t>
      </w:r>
      <w:r w:rsidRPr="00FA096D">
        <w:rPr>
          <w:rFonts w:ascii="Times" w:hAnsi="Times" w:cs="Times IndUni"/>
          <w:i/>
          <w:iCs/>
          <w:szCs w:val="28"/>
        </w:rPr>
        <w:t>ḥ</w:t>
      </w:r>
      <w:proofErr w:type="spellEnd"/>
      <w:r w:rsidRPr="00FA096D">
        <w:rPr>
          <w:rFonts w:ascii="Times" w:hAnsi="Times"/>
          <w:szCs w:val="28"/>
        </w:rPr>
        <w:t xml:space="preserve"> 15 </w:t>
      </w:r>
      <w:proofErr w:type="spellStart"/>
      <w:r w:rsidRPr="00FA096D">
        <w:rPr>
          <w:rFonts w:ascii="Times" w:hAnsi="Times"/>
          <w:szCs w:val="28"/>
        </w:rPr>
        <w:t>thil</w:t>
      </w:r>
      <w:proofErr w:type="spellEnd"/>
      <w:r w:rsidRPr="00FA096D">
        <w:rPr>
          <w:rFonts w:ascii="Times" w:hAnsi="Times"/>
          <w:szCs w:val="28"/>
        </w:rPr>
        <w:t> ; une (cruche/aiguière) d’argent 5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r w:rsidRPr="00FA096D">
        <w:rPr>
          <w:rFonts w:ascii="Times" w:hAnsi="Times"/>
          <w:i/>
          <w:color w:val="0000FF"/>
          <w:sz w:val="22"/>
          <w:szCs w:val="28"/>
        </w:rPr>
        <w:t>vau.h</w:t>
      </w:r>
      <w:proofErr w:type="spellEnd"/>
      <w:r w:rsidRPr="00FA096D">
        <w:rPr>
          <w:rFonts w:ascii="Times" w:hAnsi="Times"/>
          <w:i/>
          <w:color w:val="0000FF"/>
          <w:sz w:val="22"/>
          <w:szCs w:val="28"/>
        </w:rPr>
        <w:t> </w:t>
      </w:r>
      <w:r w:rsidRPr="00FA096D">
        <w:rPr>
          <w:rFonts w:ascii="Times" w:hAnsi="Times"/>
          <w:color w:val="0000FF"/>
          <w:sz w:val="22"/>
          <w:szCs w:val="28"/>
        </w:rPr>
        <w:t xml:space="preserve">: n’est pas répertorié dans ce cas. On pourrait faire un rapprochement avec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va.h/vana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aak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qui est souvent employé lorsqu’on précise le poids des objets offerts. Or c’est le seul cas où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vau.h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précède un poids (</w:t>
      </w:r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sa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driy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sa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vau.h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di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dad~an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tu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vu.h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r w:rsidRPr="00FA096D">
        <w:rPr>
          <w:rFonts w:ascii="Times" w:hAnsi="Times"/>
          <w:color w:val="0000FF"/>
          <w:sz w:val="22"/>
          <w:szCs w:val="28"/>
        </w:rPr>
        <w:t xml:space="preserve">pour C. 119 et C. 120 ; 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ja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(mu</w:t>
      </w:r>
      <w:proofErr w:type="gramStart"/>
      <w:r w:rsidRPr="00FA096D">
        <w:rPr>
          <w:rFonts w:ascii="Times" w:hAnsi="Times"/>
          <w:i/>
          <w:iCs/>
          <w:color w:val="0000FF"/>
          <w:sz w:val="22"/>
          <w:szCs w:val="28"/>
        </w:rPr>
        <w:t>)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la</w:t>
      </w:r>
      <w:proofErr w:type="gramEnd"/>
      <w:r w:rsidRPr="00FA096D">
        <w:rPr>
          <w:rFonts w:ascii="Times" w:hAnsi="Times"/>
          <w:i/>
          <w:iCs/>
          <w:color w:val="0000FF"/>
          <w:sz w:val="22"/>
          <w:szCs w:val="28"/>
        </w:rPr>
        <w:t>"n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>_ a(v)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is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_(3)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saa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vau.h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kananaay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>_</w:t>
      </w:r>
      <w:r w:rsidRPr="00FA096D">
        <w:rPr>
          <w:rFonts w:ascii="Times" w:hAnsi="Times"/>
          <w:color w:val="0000FF"/>
          <w:sz w:val="22"/>
          <w:szCs w:val="28"/>
        </w:rPr>
        <w:t xml:space="preserve"> pour C. 199).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Vau.h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n’existe plus en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cam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moderne. On trouve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bau.h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, un classificateur qu’on utilise pour les objets de forme ronde.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semble le considérer comme le nom d’un nouvel objet, distinct du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śva~mn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>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proofErr w:type="gramStart"/>
      <w:r w:rsidRPr="00FA096D">
        <w:rPr>
          <w:rFonts w:ascii="Times" w:hAnsi="Times"/>
          <w:i/>
          <w:color w:val="0000FF"/>
          <w:sz w:val="22"/>
          <w:szCs w:val="28"/>
        </w:rPr>
        <w:t>kamandaluu</w:t>
      </w:r>
      <w:proofErr w:type="spellEnd"/>
      <w:proofErr w:type="gramEnd"/>
      <w:r w:rsidRPr="00FA096D">
        <w:rPr>
          <w:rFonts w:ascii="Times" w:hAnsi="Times"/>
          <w:color w:val="0000FF"/>
          <w:sz w:val="22"/>
          <w:szCs w:val="28"/>
        </w:rPr>
        <w:t xml:space="preserve"> :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traduit « aiguière » &gt;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skt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.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kama.n.dalu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? </w:t>
      </w:r>
      <w:proofErr w:type="spellStart"/>
      <w:proofErr w:type="gramStart"/>
      <w:r w:rsidRPr="00FA096D">
        <w:rPr>
          <w:rFonts w:ascii="Times" w:hAnsi="Times"/>
          <w:color w:val="0000FF"/>
          <w:sz w:val="22"/>
          <w:szCs w:val="28"/>
        </w:rPr>
        <w:t>kamandha</w:t>
      </w:r>
      <w:proofErr w:type="spellEnd"/>
      <w:proofErr w:type="gramEnd"/>
      <w:r w:rsidRPr="00FA096D">
        <w:rPr>
          <w:rFonts w:ascii="Times" w:hAnsi="Times"/>
          <w:color w:val="0000FF"/>
          <w:sz w:val="22"/>
          <w:szCs w:val="28"/>
        </w:rPr>
        <w:t> ?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(15) </w:t>
      </w: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| </w:t>
      </w:r>
      <w:proofErr w:type="spellStart"/>
      <w:r w:rsidRPr="00FA096D">
        <w:rPr>
          <w:rFonts w:ascii="Times" w:hAnsi="Times"/>
          <w:color w:val="000000"/>
          <w:szCs w:val="28"/>
        </w:rPr>
        <w:t>kalauk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</w:rPr>
        <w:t>pirak</w:t>
      </w:r>
      <w:proofErr w:type="spellEnd"/>
      <w:r w:rsidRPr="00FA096D">
        <w:rPr>
          <w:rFonts w:ascii="Times" w:hAnsi="Times"/>
          <w:color w:val="F79646" w:themeColor="accent6"/>
          <w:szCs w:val="28"/>
        </w:rPr>
        <w:t xml:space="preserve">_ </w:t>
      </w:r>
      <w:r w:rsidRPr="00FA096D">
        <w:rPr>
          <w:rFonts w:ascii="Times" w:hAnsi="Times"/>
          <w:color w:val="000000"/>
          <w:szCs w:val="28"/>
        </w:rPr>
        <w:t xml:space="preserve">sa </w:t>
      </w: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| </w:t>
      </w:r>
      <w:proofErr w:type="spellStart"/>
      <w:r w:rsidRPr="00FA096D">
        <w:rPr>
          <w:rFonts w:ascii="Times" w:hAnsi="Times"/>
          <w:color w:val="000000"/>
          <w:szCs w:val="28"/>
        </w:rPr>
        <w:t>klau-</w:t>
      </w:r>
      <w:proofErr w:type="spellEnd"/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>La forme du 3</w:t>
      </w:r>
      <w:r w:rsidRPr="00FA096D">
        <w:rPr>
          <w:rFonts w:ascii="Times" w:hAnsi="Times"/>
          <w:color w:val="0000FF"/>
          <w:sz w:val="22"/>
          <w:szCs w:val="28"/>
          <w:vertAlign w:val="superscript"/>
        </w:rPr>
        <w:t>e</w:t>
      </w:r>
      <w:r w:rsidRPr="00FA096D">
        <w:rPr>
          <w:rFonts w:ascii="Times" w:hAnsi="Times"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virama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trait vertical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28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 xml:space="preserve">. </w:t>
      </w:r>
      <w:proofErr w:type="spellStart"/>
      <w:r w:rsidRPr="00FA096D">
        <w:rPr>
          <w:rFonts w:ascii="Times" w:hAnsi="Times"/>
          <w:i/>
          <w:iCs/>
          <w:szCs w:val="28"/>
        </w:rPr>
        <w:t>Kalauk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en argent </w:t>
      </w: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 xml:space="preserve">.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7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r w:rsidRPr="00FA096D">
        <w:rPr>
          <w:rFonts w:ascii="Times" w:hAnsi="Times"/>
          <w:color w:val="0000FF"/>
          <w:sz w:val="22"/>
          <w:szCs w:val="28"/>
        </w:rPr>
        <w:t>Kalauk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: non relevé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ds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le dico et seule mention dans le corpus. Sans doute un autre instrument du culte.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traduit par « flacon ».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7"/>
        <w:jc w:val="both"/>
        <w:rPr>
          <w:rFonts w:ascii="Times" w:hAnsi="Times"/>
          <w:color w:val="0000FF"/>
          <w:sz w:val="22"/>
          <w:szCs w:val="28"/>
        </w:rPr>
      </w:pPr>
      <w:r w:rsidRPr="00FA096D">
        <w:rPr>
          <w:rFonts w:ascii="Times" w:hAnsi="Times"/>
          <w:color w:val="0000FF"/>
          <w:sz w:val="22"/>
          <w:szCs w:val="28"/>
        </w:rPr>
        <w:t xml:space="preserve">Le lapicide a omis le poids du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kalauk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.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lit le </w:t>
      </w:r>
      <w:r w:rsidRPr="00FA096D">
        <w:rPr>
          <w:rFonts w:ascii="Times" w:hAnsi="Times"/>
          <w:i/>
          <w:iCs/>
          <w:color w:val="0000FF"/>
          <w:sz w:val="22"/>
          <w:szCs w:val="28"/>
        </w:rPr>
        <w:t>sa</w:t>
      </w:r>
      <w:r w:rsidRPr="00FA096D">
        <w:rPr>
          <w:rFonts w:ascii="Times" w:hAnsi="Times"/>
          <w:color w:val="0000FF"/>
          <w:sz w:val="22"/>
          <w:szCs w:val="28"/>
        </w:rPr>
        <w:t xml:space="preserve"> de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pirak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sa</w:t>
      </w:r>
      <w:r w:rsidRPr="00FA096D">
        <w:rPr>
          <w:rFonts w:ascii="Times" w:hAnsi="Times"/>
          <w:color w:val="0000FF"/>
          <w:sz w:val="22"/>
          <w:szCs w:val="28"/>
        </w:rPr>
        <w:t xml:space="preserve"> comme un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saa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« un flacon d’argent d’1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thil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».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(16) </w:t>
      </w:r>
      <w:r w:rsidRPr="00FA096D">
        <w:rPr>
          <w:rFonts w:ascii="Times" w:hAnsi="Times" w:cs="Times IndUni"/>
          <w:color w:val="000000"/>
          <w:szCs w:val="28"/>
        </w:rPr>
        <w:t>ṅ</w:t>
      </w:r>
      <w:r w:rsidRPr="00FA096D">
        <w:rPr>
          <w:rFonts w:ascii="Times" w:hAnsi="Times"/>
          <w:color w:val="000000"/>
          <w:szCs w:val="28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</w:rPr>
        <w:t>pirak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</w:rPr>
        <w:t>thila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śa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sa </w:t>
      </w: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| </w:t>
      </w:r>
      <w:proofErr w:type="spellStart"/>
      <w:r w:rsidRPr="00FA096D">
        <w:rPr>
          <w:rFonts w:ascii="Times" w:hAnsi="Times"/>
          <w:color w:val="000000"/>
          <w:szCs w:val="28"/>
        </w:rPr>
        <w:t>hasti</w:t>
      </w:r>
      <w:r w:rsidRPr="00FA096D">
        <w:rPr>
          <w:rFonts w:ascii="Times" w:hAnsi="Times" w:cs="Times IndUni"/>
          <w:color w:val="000000"/>
          <w:szCs w:val="28"/>
        </w:rPr>
        <w:t>ḥ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sa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% </w:t>
      </w:r>
      <w:proofErr w:type="spellStart"/>
      <w:r w:rsidRPr="00FA096D">
        <w:rPr>
          <w:rFonts w:ascii="Times" w:hAnsi="Times"/>
          <w:color w:val="000000"/>
          <w:szCs w:val="28"/>
        </w:rPr>
        <w:t>pirak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</w:rPr>
        <w:t>thila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śa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sa </w:t>
      </w: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|: </w:t>
      </w:r>
      <w:proofErr w:type="spellStart"/>
      <w:r w:rsidRPr="00FA096D">
        <w:rPr>
          <w:rFonts w:ascii="Times" w:hAnsi="Times"/>
          <w:color w:val="000000"/>
          <w:szCs w:val="28"/>
        </w:rPr>
        <w:t>pirak</w:t>
      </w:r>
      <w:proofErr w:type="spellEnd"/>
      <w:r w:rsidRPr="00FA096D">
        <w:rPr>
          <w:rFonts w:ascii="Times" w:hAnsi="Times"/>
          <w:color w:val="000000"/>
          <w:szCs w:val="28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</w:rPr>
        <w:t>vireśa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sa </w:t>
      </w: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| </w:t>
      </w:r>
      <w:proofErr w:type="spellStart"/>
      <w:r w:rsidRPr="00FA096D">
        <w:rPr>
          <w:rFonts w:ascii="Times" w:hAnsi="Times"/>
          <w:color w:val="000000"/>
          <w:szCs w:val="28"/>
        </w:rPr>
        <w:t>Finot</w:t>
      </w:r>
      <w:proofErr w:type="spellEnd"/>
      <w:r w:rsidRPr="00FA096D">
        <w:rPr>
          <w:rFonts w:ascii="Times" w:hAnsi="Times"/>
          <w:color w:val="000000"/>
          <w:szCs w:val="28"/>
        </w:rPr>
        <w:t xml:space="preserve">. </w:t>
      </w:r>
      <w:proofErr w:type="gramStart"/>
      <w:r w:rsidRPr="00FA096D">
        <w:rPr>
          <w:rFonts w:ascii="Times" w:hAnsi="Times"/>
          <w:color w:val="000000"/>
          <w:szCs w:val="28"/>
          <w:lang w:val="en-GB"/>
        </w:rPr>
        <w:t xml:space="preserve">Corr. </w:t>
      </w:r>
      <w:proofErr w:type="spellStart"/>
      <w:r w:rsidRPr="00FA096D">
        <w:rPr>
          <w:rFonts w:ascii="Times" w:hAnsi="Times"/>
          <w:color w:val="000000"/>
          <w:szCs w:val="28"/>
          <w:lang w:val="en-GB"/>
        </w:rPr>
        <w:t>pirak</w:t>
      </w:r>
      <w:proofErr w:type="spellEnd"/>
      <w:r w:rsidRPr="00FA096D">
        <w:rPr>
          <w:rFonts w:ascii="Times" w:hAnsi="Times"/>
          <w:color w:val="000000"/>
          <w:szCs w:val="28"/>
          <w:lang w:val="en-GB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  <w:lang w:val="en-GB"/>
        </w:rPr>
        <w:t>thil</w:t>
      </w:r>
      <w:proofErr w:type="spellEnd"/>
      <w:r w:rsidRPr="00FA096D">
        <w:rPr>
          <w:rFonts w:ascii="Times" w:hAnsi="Times"/>
          <w:color w:val="000000"/>
          <w:szCs w:val="28"/>
          <w:lang w:val="en-GB"/>
        </w:rPr>
        <w:t xml:space="preserve">_ </w:t>
      </w:r>
      <w:proofErr w:type="spellStart"/>
      <w:r w:rsidRPr="00FA096D">
        <w:rPr>
          <w:rFonts w:ascii="Times" w:hAnsi="Times"/>
          <w:color w:val="000000"/>
          <w:szCs w:val="28"/>
          <w:lang w:val="en-GB"/>
        </w:rPr>
        <w:t>śata</w:t>
      </w:r>
      <w:proofErr w:type="spellEnd"/>
      <w:r w:rsidRPr="00FA096D">
        <w:rPr>
          <w:rFonts w:ascii="Times" w:hAnsi="Times"/>
          <w:color w:val="000000"/>
          <w:sz w:val="28"/>
          <w:szCs w:val="28"/>
          <w:lang w:val="en-GB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  <w:lang w:val="en-GB"/>
        </w:rPr>
        <w:t>thil</w:t>
      </w:r>
      <w:proofErr w:type="spellEnd"/>
      <w:r w:rsidRPr="00FA096D">
        <w:rPr>
          <w:rFonts w:ascii="Times" w:hAnsi="Times"/>
          <w:color w:val="000000"/>
          <w:szCs w:val="28"/>
          <w:lang w:val="en-GB"/>
        </w:rPr>
        <w:t>_?</w:t>
      </w:r>
      <w:proofErr w:type="gramEnd"/>
      <w:r w:rsidRPr="00FA096D">
        <w:rPr>
          <w:rFonts w:ascii="Times" w:hAnsi="Times"/>
          <w:color w:val="000000"/>
          <w:sz w:val="28"/>
          <w:szCs w:val="28"/>
          <w:lang w:val="en-GB"/>
        </w:rPr>
        <w:t xml:space="preserve">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ne traduit pas ce passage.</w:t>
      </w:r>
      <w:r w:rsidRPr="00FA096D">
        <w:rPr>
          <w:rFonts w:ascii="Times" w:hAnsi="Times"/>
          <w:color w:val="000000"/>
          <w:sz w:val="22"/>
          <w:szCs w:val="28"/>
        </w:rPr>
        <w:t xml:space="preserve"> 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29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Une </w:t>
      </w:r>
      <w:proofErr w:type="spellStart"/>
      <w:r w:rsidRPr="00FA096D">
        <w:rPr>
          <w:rFonts w:ascii="Times" w:hAnsi="Times"/>
          <w:i/>
          <w:iCs/>
          <w:color w:val="000000"/>
          <w:szCs w:val="28"/>
        </w:rPr>
        <w:t>klau:n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en argent </w:t>
      </w:r>
      <w:commentRangeStart w:id="30"/>
      <w:proofErr w:type="spellStart"/>
      <w:r w:rsidRPr="00FA096D">
        <w:rPr>
          <w:rFonts w:ascii="Times" w:hAnsi="Times"/>
          <w:i/>
          <w:iCs/>
          <w:color w:val="000000"/>
          <w:szCs w:val="28"/>
        </w:rPr>
        <w:t>thilaśa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commentRangeEnd w:id="30"/>
      <w:r w:rsidR="00934DED">
        <w:rPr>
          <w:rStyle w:val="Marquedannotation"/>
          <w:vanish/>
        </w:rPr>
        <w:commentReference w:id="30"/>
      </w:r>
      <w:r w:rsidRPr="00FA096D">
        <w:rPr>
          <w:rFonts w:ascii="Times" w:hAnsi="Times"/>
          <w:color w:val="000000"/>
          <w:szCs w:val="28"/>
        </w:rPr>
        <w:t xml:space="preserve">1 </w:t>
      </w:r>
      <w:proofErr w:type="spellStart"/>
      <w:r w:rsidRPr="00FA096D">
        <w:rPr>
          <w:rFonts w:ascii="Times" w:hAnsi="Times"/>
          <w:color w:val="000000"/>
          <w:szCs w:val="28"/>
        </w:rPr>
        <w:t>thil</w:t>
      </w:r>
      <w:proofErr w:type="spellEnd"/>
      <w:r w:rsidRPr="00FA096D">
        <w:rPr>
          <w:rFonts w:ascii="Times" w:hAnsi="Times"/>
          <w:color w:val="000000"/>
          <w:szCs w:val="28"/>
        </w:rPr>
        <w:t>. Un éléphant,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gramStart"/>
      <w:r w:rsidRPr="00FA096D">
        <w:rPr>
          <w:rFonts w:ascii="Times" w:hAnsi="Times"/>
          <w:color w:val="0000FF"/>
          <w:sz w:val="22"/>
          <w:szCs w:val="28"/>
        </w:rPr>
        <w:t>le</w:t>
      </w:r>
      <w:proofErr w:type="gramEnd"/>
      <w:r w:rsidRPr="00FA096D">
        <w:rPr>
          <w:rFonts w:ascii="Times" w:hAnsi="Times"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klau:n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est une petite boîte « tournée, ciselée ou guillochée. (...) On renferme dans cette urne 3 fragments des os frontaux (dits « os nobles ») et parfois des os des pieds et des mains après la crémation (en tt 9 fragments) ; elle est ensuite enchâssée dans une boîte en argent (kl.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pariak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), mise elle-même dans une autre faite d’un alliage de bronze et d’or (kl.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gatsuan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), et enfin dans une quatrième cassette de cuivre (kl.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haban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). La série des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klau:n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est renfermée dans un vase de terre, couvert avec une brique, et inhumée dans l’enclos funéraire de la famille et surmonté d’une pierre tombale (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kut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). » p. 88 [146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pdf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]. L’utilisation particulière de cette boîte demande peut-être à ce que l’on conserve son nom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cam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?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Cs w:val="28"/>
        </w:rPr>
      </w:pPr>
      <w:r w:rsidRPr="00FA096D">
        <w:rPr>
          <w:rFonts w:ascii="Times" w:hAnsi="Times"/>
          <w:szCs w:val="28"/>
        </w:rPr>
        <w:t xml:space="preserve">(17) </w:t>
      </w:r>
      <w:proofErr w:type="spellStart"/>
      <w:r w:rsidRPr="00FA096D">
        <w:rPr>
          <w:rFonts w:ascii="Times" w:hAnsi="Times"/>
          <w:szCs w:val="28"/>
        </w:rPr>
        <w:t>dri~m</w:t>
      </w:r>
      <w:proofErr w:type="spellEnd"/>
      <w:r w:rsidRPr="00FA096D">
        <w:rPr>
          <w:rFonts w:ascii="Times" w:hAnsi="Times"/>
          <w:szCs w:val="28"/>
        </w:rPr>
        <w:t xml:space="preserve"> | </w:t>
      </w:r>
      <w:proofErr w:type="spellStart"/>
      <w:r w:rsidRPr="00FA096D">
        <w:rPr>
          <w:rFonts w:ascii="Times" w:hAnsi="Times"/>
          <w:szCs w:val="28"/>
        </w:rPr>
        <w:t>hulun</w:t>
      </w:r>
      <w:proofErr w:type="spellEnd"/>
      <w:r w:rsidRPr="00FA096D">
        <w:rPr>
          <w:rFonts w:ascii="Times" w:hAnsi="Times"/>
          <w:szCs w:val="28"/>
        </w:rPr>
        <w:t xml:space="preserve">_ </w:t>
      </w:r>
      <w:proofErr w:type="spellStart"/>
      <w:r w:rsidRPr="00FA096D">
        <w:rPr>
          <w:rFonts w:ascii="Times" w:hAnsi="Times"/>
          <w:szCs w:val="28"/>
        </w:rPr>
        <w:t>dvā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dri~m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avi</w:t>
      </w:r>
      <w:r w:rsidRPr="00FA096D">
        <w:rPr>
          <w:rFonts w:ascii="Times" w:hAnsi="Times" w:cs="Times IndUni"/>
          <w:szCs w:val="28"/>
        </w:rPr>
        <w:t>ḥ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nī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lumva</w:t>
      </w:r>
      <w:r w:rsidRPr="00FA096D">
        <w:rPr>
          <w:rFonts w:ascii="Times" w:hAnsi="Times" w:cs="Times IndUni"/>
          <w:szCs w:val="28"/>
        </w:rPr>
        <w:t>ḥ</w:t>
      </w:r>
      <w:proofErr w:type="spellEnd"/>
      <w:r w:rsidRPr="00FA096D">
        <w:rPr>
          <w:rFonts w:ascii="Times" w:hAnsi="Times"/>
          <w:szCs w:val="28"/>
        </w:rPr>
        <w:t xml:space="preserve"> </w:t>
      </w:r>
      <w:proofErr w:type="spellStart"/>
      <w:r w:rsidRPr="00FA096D">
        <w:rPr>
          <w:rFonts w:ascii="Times" w:hAnsi="Times"/>
          <w:szCs w:val="28"/>
        </w:rPr>
        <w:t>śī-</w:t>
      </w:r>
      <w:proofErr w:type="spellEnd"/>
    </w:p>
    <w:p w:rsidR="00BA54E7" w:rsidRPr="00FA096D" w:rsidRDefault="00BA54E7" w:rsidP="00BA54E7">
      <w:pPr>
        <w:widowControl w:val="0"/>
        <w:numPr>
          <w:ilvl w:val="0"/>
          <w:numId w:val="37"/>
          <w:numberingChange w:id="31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>2 (esclaves/serviteurs) tout ceci des offrandes échangées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r w:rsidRPr="00FA096D">
        <w:rPr>
          <w:rFonts w:ascii="Times" w:hAnsi="Times"/>
          <w:color w:val="0000FF"/>
          <w:sz w:val="22"/>
          <w:szCs w:val="28"/>
        </w:rPr>
        <w:t>lumva.h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: pas de définition dans le dico.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[EEPC, p. 179n n°2]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lumva.h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=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luma.h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« offrande »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7"/>
        <w:jc w:val="both"/>
        <w:rPr>
          <w:rFonts w:ascii="Times" w:hAnsi="Times"/>
          <w:color w:val="0000FF"/>
          <w:sz w:val="22"/>
          <w:szCs w:val="28"/>
        </w:rPr>
      </w:pPr>
      <w:commentRangeStart w:id="32"/>
      <w:proofErr w:type="spellStart"/>
      <w:r w:rsidRPr="00FA096D">
        <w:rPr>
          <w:rFonts w:ascii="Times" w:hAnsi="Times"/>
          <w:color w:val="0000FF"/>
          <w:sz w:val="22"/>
          <w:szCs w:val="28"/>
        </w:rPr>
        <w:t>śiili.h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: cité dans le dictionnaire, sans traduction mais avec un renvoi à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[EEPC p. 179, n°2]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śii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> </w:t>
      </w:r>
      <w:r w:rsidRPr="00FA096D">
        <w:rPr>
          <w:rFonts w:ascii="Times" w:hAnsi="Times"/>
          <w:color w:val="0000FF"/>
          <w:sz w:val="22"/>
          <w:szCs w:val="28"/>
        </w:rPr>
        <w:t xml:space="preserve">: signe du futur ;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li.h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 : partager. Mot que l’on retrouve dans C. 5 (l. 5 :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halun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śiili.h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ri ci</w:t>
      </w:r>
      <w:r w:rsidRPr="00FA096D">
        <w:rPr>
          <w:rFonts w:ascii="Times" w:hAnsi="Times"/>
          <w:color w:val="0000FF"/>
          <w:sz w:val="22"/>
          <w:szCs w:val="28"/>
        </w:rPr>
        <w:t xml:space="preserve"> et l.8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halun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śiili.h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ri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mauk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) où il n’est pas traduit, et dans C. 213 (l. 22 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vu.h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di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yaa~m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nii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"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sili.h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mauk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_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aavi.h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kragya"n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_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kaa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X)</w:t>
      </w:r>
      <w:r w:rsidRPr="00FA096D">
        <w:rPr>
          <w:rFonts w:ascii="Times" w:hAnsi="Times"/>
          <w:color w:val="0000FF"/>
          <w:sz w:val="22"/>
          <w:szCs w:val="28"/>
        </w:rPr>
        <w:t xml:space="preserve">. </w:t>
      </w:r>
      <w:commentRangeEnd w:id="32"/>
      <w:r w:rsidR="00AD4DF2">
        <w:rPr>
          <w:rStyle w:val="Marquedannotation"/>
          <w:vanish/>
        </w:rPr>
        <w:commentReference w:id="32"/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(18) </w:t>
      </w:r>
      <w:proofErr w:type="spellStart"/>
      <w:r w:rsidRPr="00FA096D">
        <w:rPr>
          <w:rFonts w:ascii="Times" w:hAnsi="Times"/>
          <w:color w:val="000000"/>
          <w:szCs w:val="28"/>
        </w:rPr>
        <w:t>li</w:t>
      </w:r>
      <w:r w:rsidRPr="00FA096D">
        <w:rPr>
          <w:rFonts w:ascii="Times" w:hAnsi="Times" w:cs="Times IndUni"/>
          <w:color w:val="000000"/>
          <w:szCs w:val="28"/>
        </w:rPr>
        <w:t>ḥ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yau</w:t>
      </w:r>
      <w:r w:rsidRPr="00FA096D">
        <w:rPr>
          <w:rFonts w:ascii="Times" w:hAnsi="Times" w:cs="Times IndUni"/>
          <w:color w:val="000000"/>
          <w:szCs w:val="28"/>
        </w:rPr>
        <w:t>ṃ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śaśā</w:t>
      </w:r>
      <w:r w:rsidRPr="00FA096D">
        <w:rPr>
          <w:rFonts w:ascii="Times" w:hAnsi="Times" w:cs="Times IndUni"/>
          <w:color w:val="000000"/>
          <w:szCs w:val="28"/>
        </w:rPr>
        <w:t>ṇ</w:t>
      </w:r>
      <w:r w:rsidRPr="00FA096D">
        <w:rPr>
          <w:rFonts w:ascii="Times" w:hAnsi="Times" w:cs="Times IndUni"/>
          <w:color w:val="FF0000"/>
          <w:szCs w:val="28"/>
        </w:rPr>
        <w:t>n</w:t>
      </w:r>
      <w:r w:rsidRPr="00FA096D">
        <w:rPr>
          <w:rFonts w:ascii="Times" w:hAnsi="Times"/>
          <w:color w:val="000000"/>
          <w:szCs w:val="28"/>
        </w:rPr>
        <w:t>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bhūmmi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color w:val="000000"/>
          <w:szCs w:val="28"/>
        </w:rPr>
        <w:t>nī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| di </w:t>
      </w:r>
      <w:proofErr w:type="spellStart"/>
      <w:r w:rsidRPr="00FA096D">
        <w:rPr>
          <w:rFonts w:ascii="Times" w:hAnsi="Times"/>
          <w:color w:val="000000"/>
          <w:szCs w:val="28"/>
        </w:rPr>
        <w:t>śaka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33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proofErr w:type="spellStart"/>
      <w:r w:rsidRPr="00FA096D">
        <w:rPr>
          <w:rFonts w:ascii="Times" w:hAnsi="Times"/>
          <w:i/>
          <w:iCs/>
          <w:color w:val="000000"/>
          <w:szCs w:val="28"/>
        </w:rPr>
        <w:t>yau.m</w:t>
      </w:r>
      <w:proofErr w:type="spellEnd"/>
      <w:r w:rsidRPr="00FA096D">
        <w:rPr>
          <w:rFonts w:ascii="Times" w:hAnsi="Times"/>
          <w:i/>
          <w:iCs/>
          <w:color w:val="000000"/>
          <w:szCs w:val="28"/>
        </w:rPr>
        <w:t xml:space="preserve"> </w:t>
      </w:r>
      <w:proofErr w:type="spellStart"/>
      <w:r w:rsidRPr="00FA096D">
        <w:rPr>
          <w:rFonts w:ascii="Times" w:hAnsi="Times"/>
          <w:i/>
          <w:iCs/>
          <w:color w:val="000000"/>
          <w:szCs w:val="28"/>
        </w:rPr>
        <w:t>śaśā</w:t>
      </w:r>
      <w:r w:rsidRPr="00FA096D">
        <w:rPr>
          <w:rFonts w:ascii="Times" w:hAnsi="Times" w:cs="Times IndUni"/>
          <w:i/>
          <w:iCs/>
          <w:color w:val="000000"/>
          <w:szCs w:val="28"/>
        </w:rPr>
        <w:t>ṇ</w:t>
      </w:r>
      <w:r w:rsidRPr="00FA096D">
        <w:rPr>
          <w:rFonts w:ascii="Times" w:hAnsi="Times" w:cs="Times IndUni"/>
          <w:i/>
          <w:iCs/>
          <w:color w:val="FF0000"/>
          <w:szCs w:val="28"/>
        </w:rPr>
        <w:t>n</w:t>
      </w:r>
      <w:r w:rsidRPr="00FA096D">
        <w:rPr>
          <w:rFonts w:ascii="Times" w:hAnsi="Times"/>
          <w:i/>
          <w:iCs/>
          <w:color w:val="000000"/>
          <w:szCs w:val="28"/>
        </w:rPr>
        <w:t>a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cette terre. En cette année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proofErr w:type="spellStart"/>
      <w:r w:rsidRPr="00FA096D">
        <w:rPr>
          <w:rFonts w:ascii="Times" w:hAnsi="Times"/>
          <w:color w:val="0000FF"/>
          <w:sz w:val="22"/>
          <w:szCs w:val="28"/>
        </w:rPr>
        <w:t>yau.m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: environ, à peu près (p. 400 [476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pdf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]). En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cam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moderne,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yau.m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signifie également «  presque, quelque, peut-être ; comme, tel que, ainsi que ; penser, s’imaginer, présumer, conjecturer ; apprécier, évaluer, estimer, croire, juger bon ; honorer, respecter, vénérer ; valeur (en argent), prix ; coûteux, cher, précieux ; estime, satisfaction, contentement ; rare, singulier, extraordinaire, étrange, bizarre, original ; rareté, chose ou objet rare ».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FF"/>
          <w:sz w:val="22"/>
          <w:szCs w:val="28"/>
        </w:rPr>
      </w:pPr>
      <w:commentRangeStart w:id="34"/>
      <w:proofErr w:type="spellStart"/>
      <w:r w:rsidRPr="00FA096D">
        <w:rPr>
          <w:rFonts w:ascii="Times" w:hAnsi="Times"/>
          <w:color w:val="0000FF"/>
          <w:sz w:val="22"/>
          <w:szCs w:val="28"/>
        </w:rPr>
        <w:t>śaśā</w:t>
      </w:r>
      <w:r w:rsidRPr="00FA096D">
        <w:rPr>
          <w:rFonts w:ascii="Times" w:hAnsi="Times" w:cs="Times IndUni"/>
          <w:color w:val="0000FF"/>
          <w:sz w:val="22"/>
          <w:szCs w:val="28"/>
        </w:rPr>
        <w:t>ṇṇ</w:t>
      </w:r>
      <w:r w:rsidRPr="00FA096D">
        <w:rPr>
          <w:rFonts w:ascii="Times" w:hAnsi="Times"/>
          <w:color w:val="0000FF"/>
          <w:sz w:val="22"/>
          <w:szCs w:val="28"/>
        </w:rPr>
        <w:t>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: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Finot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 xml:space="preserve"> corrige: </w:t>
      </w:r>
      <w:proofErr w:type="spellStart"/>
      <w:r w:rsidRPr="00FA096D">
        <w:rPr>
          <w:rFonts w:ascii="Times" w:hAnsi="Times"/>
          <w:i/>
          <w:iCs/>
          <w:color w:val="0000FF"/>
          <w:sz w:val="22"/>
          <w:szCs w:val="28"/>
        </w:rPr>
        <w:t>śriiśā</w:t>
      </w:r>
      <w:r w:rsidRPr="00FA096D">
        <w:rPr>
          <w:rFonts w:ascii="Times" w:hAnsi="Times" w:cs="Times IndUni"/>
          <w:i/>
          <w:iCs/>
          <w:color w:val="0000FF"/>
          <w:sz w:val="22"/>
          <w:szCs w:val="28"/>
        </w:rPr>
        <w:t>ṇṇ</w:t>
      </w:r>
      <w:r w:rsidRPr="00FA096D">
        <w:rPr>
          <w:rFonts w:ascii="Times" w:hAnsi="Times"/>
          <w:i/>
          <w:iCs/>
          <w:color w:val="0000FF"/>
          <w:sz w:val="22"/>
          <w:szCs w:val="28"/>
        </w:rPr>
        <w:t>a</w:t>
      </w:r>
      <w:proofErr w:type="spellEnd"/>
      <w:r w:rsidRPr="00FA096D">
        <w:rPr>
          <w:rFonts w:ascii="Times" w:hAnsi="Times"/>
          <w:i/>
          <w:iCs/>
          <w:color w:val="0000FF"/>
          <w:sz w:val="22"/>
          <w:szCs w:val="28"/>
        </w:rPr>
        <w:t xml:space="preserve"> </w:t>
      </w:r>
      <w:r w:rsidRPr="00FA096D">
        <w:rPr>
          <w:rFonts w:ascii="Times" w:hAnsi="Times"/>
          <w:color w:val="0000FF"/>
          <w:sz w:val="22"/>
          <w:szCs w:val="28"/>
        </w:rPr>
        <w:t xml:space="preserve">« au temple de </w:t>
      </w:r>
      <w:proofErr w:type="spellStart"/>
      <w:r w:rsidRPr="00FA096D">
        <w:rPr>
          <w:rFonts w:ascii="Times" w:hAnsi="Times"/>
          <w:color w:val="0000FF"/>
          <w:sz w:val="22"/>
          <w:szCs w:val="28"/>
        </w:rPr>
        <w:t>śiva</w:t>
      </w:r>
      <w:proofErr w:type="spellEnd"/>
      <w:r w:rsidRPr="00FA096D">
        <w:rPr>
          <w:rFonts w:ascii="Times" w:hAnsi="Times"/>
          <w:color w:val="0000FF"/>
          <w:sz w:val="22"/>
          <w:szCs w:val="28"/>
        </w:rPr>
        <w:t> » .</w:t>
      </w:r>
      <w:commentRangeEnd w:id="34"/>
      <w:r w:rsidR="00AD4DF2">
        <w:rPr>
          <w:rStyle w:val="Marquedannotation"/>
          <w:vanish/>
        </w:rPr>
        <w:commentReference w:id="34"/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(19) </w:t>
      </w:r>
      <w:proofErr w:type="spellStart"/>
      <w:r w:rsidRPr="00FA096D">
        <w:rPr>
          <w:rFonts w:ascii="Times" w:hAnsi="Times"/>
          <w:color w:val="000000"/>
          <w:szCs w:val="28"/>
        </w:rPr>
        <w:t>nī</w:t>
      </w:r>
      <w:proofErr w:type="spellEnd"/>
      <w:r w:rsidRPr="00FA096D">
        <w:rPr>
          <w:rFonts w:ascii="Times" w:hAnsi="Times"/>
          <w:color w:val="000000"/>
          <w:szCs w:val="28"/>
        </w:rPr>
        <w:t xml:space="preserve"> 1323 |</w:t>
      </w:r>
    </w:p>
    <w:p w:rsidR="00BA54E7" w:rsidRPr="00FA096D" w:rsidRDefault="00BA54E7" w:rsidP="00BA54E7">
      <w:pPr>
        <w:widowControl w:val="0"/>
        <w:numPr>
          <w:ilvl w:val="0"/>
          <w:numId w:val="37"/>
          <w:numberingChange w:id="35" w:author="Arlo Griffiths" w:date="2011-04-29T15:19:00Z" w:original="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Cs w:val="28"/>
        </w:rPr>
      </w:pPr>
      <w:r w:rsidRPr="00FA096D">
        <w:rPr>
          <w:rFonts w:ascii="Times" w:hAnsi="Times"/>
          <w:color w:val="000000"/>
          <w:szCs w:val="28"/>
        </w:rPr>
        <w:t xml:space="preserve">1323. </w:t>
      </w: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 w:rsidP="00BA54E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8"/>
          <w:szCs w:val="28"/>
        </w:rPr>
      </w:pPr>
    </w:p>
    <w:p w:rsidR="00BA54E7" w:rsidRPr="00FA096D" w:rsidRDefault="00BA54E7">
      <w:pPr>
        <w:rPr>
          <w:rFonts w:ascii="Times" w:hAnsi="Times"/>
        </w:rPr>
      </w:pPr>
    </w:p>
    <w:sectPr w:rsidR="00BA54E7" w:rsidRPr="00FA096D" w:rsidSect="00186A3E">
      <w:pgSz w:w="11900" w:h="16840"/>
      <w:pgMar w:top="1417" w:right="1440" w:bottom="1417" w:left="1440" w:gutter="0"/>
      <w:noEndnote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Arlo Griffiths" w:date="2011-04-29T15:40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>La terre du Yā</w:t>
      </w:r>
      <w:r>
        <w:rPr>
          <w:rFonts w:ascii="Minion Pro IE" w:hAnsi="Minion Pro IE" w:cs="Minion Pro IE"/>
        </w:rPr>
        <w:t>ṅ</w:t>
      </w:r>
      <w:r>
        <w:t xml:space="preserve"> [de la l. 2] ?</w:t>
      </w:r>
    </w:p>
  </w:comment>
  <w:comment w:id="12" w:author="Arlo Griffiths" w:date="2011-04-29T15:41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>J’ai l’impression que nan fonctionne souvent comme article définit. Donc : ‘le fils’, ce qui veut dire ici ‘son fils’.</w:t>
      </w:r>
    </w:p>
  </w:comment>
  <w:comment w:id="15" w:author="Arlo Griffiths" w:date="2011-04-29T15:34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 xml:space="preserve">Peut-être = </w:t>
      </w:r>
      <w:proofErr w:type="spellStart"/>
      <w:r>
        <w:t>aneh</w:t>
      </w:r>
      <w:proofErr w:type="spellEnd"/>
      <w:r>
        <w:t xml:space="preserve"> ‘petit’ ?</w:t>
      </w:r>
    </w:p>
  </w:comment>
  <w:comment w:id="16" w:author="Arlo Griffiths" w:date="2011-04-29T15:44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 xml:space="preserve">Voir n. sur </w:t>
      </w:r>
      <w:proofErr w:type="spellStart"/>
      <w:r>
        <w:t>pak</w:t>
      </w:r>
      <w:proofErr w:type="spellEnd"/>
      <w:r>
        <w:t xml:space="preserve"> = </w:t>
      </w:r>
      <w:proofErr w:type="spellStart"/>
      <w:r>
        <w:t>upak</w:t>
      </w:r>
      <w:proofErr w:type="spellEnd"/>
      <w:r>
        <w:t xml:space="preserve"> sous C. 123 dans Chronique.</w:t>
      </w:r>
    </w:p>
  </w:comment>
  <w:comment w:id="17" w:author="Arlo Griffiths" w:date="2011-04-29T15:43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 xml:space="preserve">On peut lire </w:t>
      </w:r>
      <w:proofErr w:type="spellStart"/>
      <w:r>
        <w:t>sukha</w:t>
      </w:r>
      <w:proofErr w:type="spellEnd"/>
      <w:r>
        <w:t>, je crois, et ta trad. Suggère que tu voulais lire comme ça.</w:t>
      </w:r>
    </w:p>
  </w:comment>
  <w:comment w:id="19" w:author="Arlo Griffiths" w:date="2011-04-29T15:48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>Voir note suivante.</w:t>
      </w:r>
    </w:p>
  </w:comment>
  <w:comment w:id="20" w:author="Arlo Griffiths" w:date="2011-04-29T15:50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>J’imagine ici si = ‘que, qui’, J’ai l’impression qu’on peut souvent traduire les phrases avec si…VERBE comme passive, et la personne qui suit si comme agent. Donc : ‘les rizières défrichées par le père du roi a L.M.’</w:t>
      </w:r>
    </w:p>
  </w:comment>
  <w:comment w:id="21" w:author="Arlo Griffiths" w:date="2011-04-29T15:47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 xml:space="preserve">Cette glose que tu </w:t>
      </w:r>
      <w:proofErr w:type="gramStart"/>
      <w:r>
        <w:t>donne</w:t>
      </w:r>
      <w:proofErr w:type="gramEnd"/>
      <w:r>
        <w:t xml:space="preserve"> partout n’aide pas beaucoup, je pense. Il s’agit d’une sorte de particule qui paraît souvent au début de phrases. </w:t>
      </w:r>
      <w:proofErr w:type="spellStart"/>
      <w:r>
        <w:t>Qqch</w:t>
      </w:r>
      <w:proofErr w:type="spellEnd"/>
      <w:r>
        <w:t xml:space="preserve"> comme ‘alors’. L’origine de cet usage doit être est </w:t>
      </w:r>
      <w:proofErr w:type="spellStart"/>
      <w:r>
        <w:t>kā</w:t>
      </w:r>
      <w:proofErr w:type="spellEnd"/>
      <w:r>
        <w:t xml:space="preserve"> comme préposition ‘vers, à’.</w:t>
      </w:r>
    </w:p>
  </w:comment>
  <w:comment w:id="25" w:author="Arlo Griffiths" w:date="2011-04-29T15:54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 xml:space="preserve">= le </w:t>
      </w:r>
      <w:proofErr w:type="spellStart"/>
      <w:r>
        <w:t>śva~ml</w:t>
      </w:r>
      <w:proofErr w:type="spellEnd"/>
      <w:r>
        <w:t xml:space="preserve"> des autres inscriptions ?</w:t>
      </w:r>
    </w:p>
  </w:comment>
  <w:comment w:id="26" w:author="Arlo Griffiths" w:date="2011-04-29T15:55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proofErr w:type="gramStart"/>
      <w:r>
        <w:t>on</w:t>
      </w:r>
      <w:proofErr w:type="gramEnd"/>
      <w:r>
        <w:t xml:space="preserve"> a vu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plusieurs fois plus haut.</w:t>
      </w:r>
    </w:p>
  </w:comment>
  <w:comment w:id="30" w:author="Arlo Griffiths" w:date="2011-04-29T16:00:00Z" w:initials="AG">
    <w:p w:rsidR="00934DED" w:rsidRDefault="00934DED">
      <w:pPr>
        <w:pStyle w:val="Commentaire"/>
      </w:pPr>
      <w:r>
        <w:rPr>
          <w:rStyle w:val="Marquedannotation"/>
        </w:rPr>
        <w:annotationRef/>
      </w:r>
      <w:r>
        <w:t>Je pense plutôt qu’il s’agit d’</w:t>
      </w:r>
      <w:proofErr w:type="spellStart"/>
      <w:r>
        <w:t>ue</w:t>
      </w:r>
      <w:proofErr w:type="spellEnd"/>
      <w:r>
        <w:t xml:space="preserve"> faute, et que le lapicide a voulu écrire </w:t>
      </w:r>
      <w:proofErr w:type="spellStart"/>
      <w:r>
        <w:t>klau:n</w:t>
      </w:r>
      <w:proofErr w:type="spellEnd"/>
      <w:r>
        <w:t xml:space="preserve"> </w:t>
      </w:r>
      <w:proofErr w:type="spellStart"/>
      <w:r>
        <w:t>pirak</w:t>
      </w:r>
      <w:proofErr w:type="spellEnd"/>
      <w:r>
        <w:t xml:space="preserve"> 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thil</w:t>
      </w:r>
      <w:proofErr w:type="spellEnd"/>
      <w:r>
        <w:t xml:space="preserve"> |</w:t>
      </w:r>
    </w:p>
  </w:comment>
  <w:comment w:id="32" w:author="Arlo Griffiths" w:date="2011-04-29T16:03:00Z" w:initials="AG">
    <w:p w:rsidR="00AD4DF2" w:rsidRDefault="00AD4DF2">
      <w:pPr>
        <w:pStyle w:val="Commentaire"/>
      </w:pPr>
      <w:r>
        <w:rPr>
          <w:rStyle w:val="Marquedannotation"/>
        </w:rPr>
        <w:annotationRef/>
      </w:r>
      <w:r>
        <w:t xml:space="preserve">Traduction va da la bonne direction, je crois. </w:t>
      </w:r>
      <w:proofErr w:type="spellStart"/>
      <w:r>
        <w:t>Silih</w:t>
      </w:r>
      <w:proofErr w:type="spellEnd"/>
      <w:r>
        <w:t xml:space="preserve"> exprime des notions de mutualité, d’échange, en malais.</w:t>
      </w:r>
    </w:p>
  </w:comment>
  <w:comment w:id="34" w:author="Arlo Griffiths" w:date="2011-04-29T16:04:00Z" w:initials="AG">
    <w:p w:rsidR="00AD4DF2" w:rsidRDefault="00AD4DF2">
      <w:pPr>
        <w:pStyle w:val="Commentaire"/>
      </w:pPr>
      <w:r>
        <w:rPr>
          <w:rStyle w:val="Marquedannotation"/>
        </w:rPr>
        <w:annotationRef/>
      </w:r>
      <w:proofErr w:type="gramStart"/>
      <w:r>
        <w:t>Ca me</w:t>
      </w:r>
      <w:proofErr w:type="gramEnd"/>
      <w:r>
        <w:t xml:space="preserve"> semble pas une bonne idée. </w:t>
      </w:r>
      <w:proofErr w:type="spellStart"/>
      <w:r>
        <w:t>Plutot</w:t>
      </w:r>
      <w:proofErr w:type="spellEnd"/>
      <w:r>
        <w:t xml:space="preserve"> = </w:t>
      </w:r>
      <w:proofErr w:type="spellStart"/>
      <w:r>
        <w:t>śāsana</w:t>
      </w:r>
      <w:proofErr w:type="spellEnd"/>
      <w:r>
        <w:t xml:space="preserve"> ‘ordre/fondation royal’.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IndUni">
    <w:altName w:val="Times New Roman"/>
    <w:charset w:val="58"/>
    <w:family w:val="auto"/>
    <w:pitch w:val="variable"/>
    <w:sig w:usb0="05000000" w:usb1="00000000" w:usb2="00000000" w:usb3="00000000" w:csb0="00000002" w:csb1="00000000"/>
  </w:font>
  <w:font w:name="Minion Pro IE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60BA7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C4AB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8603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3A8781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3ACA3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C04EA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F0DF9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0A646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D0AAFB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0247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B2B7B"/>
    <w:multiLevelType w:val="multilevel"/>
    <w:tmpl w:val="9042A744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1">
    <w:nsid w:val="0A952C55"/>
    <w:multiLevelType w:val="hybridMultilevel"/>
    <w:tmpl w:val="7568B1D2"/>
    <w:lvl w:ilvl="0" w:tplc="475C110E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B64803"/>
    <w:multiLevelType w:val="multilevel"/>
    <w:tmpl w:val="AEF2F352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pStyle w:val="titrechapitre-nouveau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18FD538A"/>
    <w:multiLevelType w:val="multilevel"/>
    <w:tmpl w:val="BD5C1FDA"/>
    <w:lvl w:ilvl="0">
      <w:start w:val="1"/>
      <w:numFmt w:val="upperLetter"/>
      <w:pStyle w:val="Titre1-nouveau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>
    <w:nsid w:val="1F8D292D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26165312"/>
    <w:multiLevelType w:val="multilevel"/>
    <w:tmpl w:val="624EA00C"/>
    <w:lvl w:ilvl="0">
      <w:start w:val="1"/>
      <w:numFmt w:val="upperLetter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-nouveau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28E9296A"/>
    <w:multiLevelType w:val="hybridMultilevel"/>
    <w:tmpl w:val="925A2FEA"/>
    <w:lvl w:ilvl="0" w:tplc="A282BEDE">
      <w:start w:val="1"/>
      <w:numFmt w:val="bullet"/>
      <w:lvlText w:val=""/>
      <w:lvlJc w:val="left"/>
      <w:pPr>
        <w:tabs>
          <w:tab w:val="num" w:pos="113"/>
        </w:tabs>
        <w:ind w:left="57"/>
      </w:pPr>
      <w:rPr>
        <w:rFonts w:ascii="Symbol" w:hAnsi="Symbol" w:cs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2F7C71A2"/>
    <w:multiLevelType w:val="multilevel"/>
    <w:tmpl w:val="3CC483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B380742"/>
    <w:multiLevelType w:val="multilevel"/>
    <w:tmpl w:val="F730AE54"/>
    <w:lvl w:ilvl="0">
      <w:start w:val="1"/>
      <w:numFmt w:val="upperLetter"/>
      <w:pStyle w:val="TitreChapitre"/>
      <w:lvlText w:val="%1."/>
      <w:lvlJc w:val="left"/>
      <w:pPr>
        <w:tabs>
          <w:tab w:val="num" w:pos="4255"/>
        </w:tabs>
        <w:ind w:left="3895" w:firstLine="0"/>
      </w:pPr>
      <w:rPr>
        <w:rFonts w:hint="default"/>
      </w:rPr>
    </w:lvl>
    <w:lvl w:ilvl="1">
      <w:start w:val="1"/>
      <w:numFmt w:val="decimal"/>
      <w:pStyle w:val="Titre2-nouveau0"/>
      <w:lvlText w:val="%2."/>
      <w:lvlJc w:val="left"/>
      <w:pPr>
        <w:tabs>
          <w:tab w:val="num" w:pos="2795"/>
        </w:tabs>
        <w:ind w:left="2438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95"/>
        </w:tabs>
        <w:ind w:left="5335" w:firstLine="0"/>
      </w:pPr>
      <w:rPr>
        <w:rFonts w:hint="default"/>
      </w:rPr>
    </w:lvl>
    <w:lvl w:ilvl="3">
      <w:start w:val="1"/>
      <w:numFmt w:val="upperRoman"/>
      <w:lvlRestart w:val="0"/>
      <w:pStyle w:val="TitreChapitre-nouveau0"/>
      <w:lvlText w:val="%4"/>
      <w:lvlJc w:val="left"/>
      <w:pPr>
        <w:tabs>
          <w:tab w:val="num" w:pos="-567"/>
        </w:tabs>
        <w:ind w:left="0" w:hanging="171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7135"/>
        </w:tabs>
        <w:ind w:left="67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855"/>
        </w:tabs>
        <w:ind w:left="74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8575"/>
        </w:tabs>
        <w:ind w:left="82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9295"/>
        </w:tabs>
        <w:ind w:left="89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10015"/>
        </w:tabs>
        <w:ind w:left="9655" w:firstLine="0"/>
      </w:pPr>
      <w:rPr>
        <w:rFonts w:hint="default"/>
      </w:rPr>
    </w:lvl>
  </w:abstractNum>
  <w:abstractNum w:abstractNumId="19">
    <w:nsid w:val="3EB60F8E"/>
    <w:multiLevelType w:val="multilevel"/>
    <w:tmpl w:val="50986E46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>
    <w:nsid w:val="4E803B44"/>
    <w:multiLevelType w:val="multilevel"/>
    <w:tmpl w:val="CBDA0906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562506B9"/>
    <w:multiLevelType w:val="hybridMultilevel"/>
    <w:tmpl w:val="24B2395E"/>
    <w:lvl w:ilvl="0" w:tplc="EB0E3DE8">
      <w:start w:val="1"/>
      <w:numFmt w:val="bullet"/>
      <w:pStyle w:val="liste"/>
      <w:lvlText w:val=""/>
      <w:lvlJc w:val="left"/>
      <w:pPr>
        <w:tabs>
          <w:tab w:val="num" w:pos="738"/>
        </w:tabs>
        <w:ind w:left="624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140ABE"/>
    <w:multiLevelType w:val="hybridMultilevel"/>
    <w:tmpl w:val="B3B81F1E"/>
    <w:lvl w:ilvl="0" w:tplc="B094BCD4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BE66E7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65E96295"/>
    <w:multiLevelType w:val="hybridMultilevel"/>
    <w:tmpl w:val="4E324204"/>
    <w:lvl w:ilvl="0" w:tplc="11CE8EA2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7C2BE1"/>
    <w:multiLevelType w:val="multilevel"/>
    <w:tmpl w:val="833AB16E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pStyle w:val="titre3-nouveau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6">
    <w:nsid w:val="74162F9E"/>
    <w:multiLevelType w:val="multilevel"/>
    <w:tmpl w:val="D2768694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upperRoman"/>
      <w:lvlText w:val="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>
    <w:nsid w:val="7C121F5B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3"/>
  </w:num>
  <w:num w:numId="2">
    <w:abstractNumId w:val="2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</w:num>
  <w:num w:numId="15">
    <w:abstractNumId w:val="13"/>
  </w:num>
  <w:num w:numId="16">
    <w:abstractNumId w:val="19"/>
  </w:num>
  <w:num w:numId="17">
    <w:abstractNumId w:val="11"/>
  </w:num>
  <w:num w:numId="18">
    <w:abstractNumId w:val="20"/>
  </w:num>
  <w:num w:numId="19">
    <w:abstractNumId w:val="15"/>
  </w:num>
  <w:num w:numId="20">
    <w:abstractNumId w:val="15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26"/>
  </w:num>
  <w:num w:numId="26">
    <w:abstractNumId w:val="26"/>
  </w:num>
  <w:num w:numId="27">
    <w:abstractNumId w:val="26"/>
  </w:num>
  <w:num w:numId="28">
    <w:abstractNumId w:val="11"/>
  </w:num>
  <w:num w:numId="29">
    <w:abstractNumId w:val="11"/>
  </w:num>
  <w:num w:numId="30">
    <w:abstractNumId w:val="25"/>
  </w:num>
  <w:num w:numId="31">
    <w:abstractNumId w:val="24"/>
  </w:num>
  <w:num w:numId="32">
    <w:abstractNumId w:val="22"/>
  </w:num>
  <w:num w:numId="33">
    <w:abstractNumId w:val="12"/>
  </w:num>
  <w:num w:numId="34">
    <w:abstractNumId w:val="21"/>
  </w:num>
  <w:num w:numId="35">
    <w:abstractNumId w:val="21"/>
  </w:num>
  <w:num w:numId="36">
    <w:abstractNumId w:val="18"/>
  </w:num>
  <w:num w:numId="3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stylePaneFormatFilter w:val="0008"/>
  <w:trackRevisions/>
  <w:doNotTrackMoves/>
  <w:defaultTabStop w:val="708"/>
  <w:hyphenationZone w:val="425"/>
  <w:characterSpacingControl w:val="doNotCompress"/>
  <w:compat/>
  <w:rsids>
    <w:rsidRoot w:val="005F77F6"/>
    <w:rsid w:val="00186A3E"/>
    <w:rsid w:val="00243DF9"/>
    <w:rsid w:val="005216B9"/>
    <w:rsid w:val="00596B4E"/>
    <w:rsid w:val="005F77F6"/>
    <w:rsid w:val="00644458"/>
    <w:rsid w:val="008366E3"/>
    <w:rsid w:val="00934DED"/>
    <w:rsid w:val="00AD4DF2"/>
    <w:rsid w:val="00B71694"/>
    <w:rsid w:val="00B7607C"/>
    <w:rsid w:val="00BA54E7"/>
    <w:rsid w:val="00BC62B8"/>
    <w:rsid w:val="00DC69A9"/>
    <w:rsid w:val="00FA096D"/>
    <w:rsid w:val="00FB69C2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7F6"/>
    <w:rPr>
      <w:sz w:val="24"/>
      <w:szCs w:val="24"/>
      <w:lang w:val="fr-FR"/>
    </w:rPr>
  </w:style>
  <w:style w:type="paragraph" w:styleId="Titre1">
    <w:name w:val="heading 1"/>
    <w:basedOn w:val="Normal"/>
    <w:next w:val="Normal"/>
    <w:autoRedefine/>
    <w:qFormat/>
    <w:rsid w:val="00334D3F"/>
    <w:pPr>
      <w:keepNext/>
      <w:numPr>
        <w:numId w:val="20"/>
      </w:numPr>
      <w:spacing w:before="240" w:after="240"/>
      <w:outlineLvl w:val="0"/>
    </w:pPr>
    <w:rPr>
      <w:rFonts w:cs="Arial"/>
      <w:b/>
      <w:bCs/>
      <w:smallCaps/>
      <w:kern w:val="32"/>
    </w:rPr>
  </w:style>
  <w:style w:type="paragraph" w:styleId="Titre2">
    <w:name w:val="heading 2"/>
    <w:basedOn w:val="Normal"/>
    <w:autoRedefine/>
    <w:qFormat/>
    <w:rsid w:val="00334D3F"/>
    <w:pPr>
      <w:keepNext/>
      <w:spacing w:before="240" w:after="120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qFormat/>
    <w:rsid w:val="001A52D6"/>
    <w:pPr>
      <w:keepNext/>
      <w:numPr>
        <w:ilvl w:val="2"/>
        <w:numId w:val="1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A52D6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A52D6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A52D6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A52D6"/>
    <w:pPr>
      <w:numPr>
        <w:ilvl w:val="6"/>
        <w:numId w:val="14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A52D6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A52D6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normal1">
    <w:name w:val="normal1"/>
    <w:basedOn w:val="Normal"/>
    <w:autoRedefine/>
    <w:rsid w:val="001A52D6"/>
    <w:pPr>
      <w:spacing w:line="360" w:lineRule="auto"/>
      <w:jc w:val="both"/>
    </w:pPr>
    <w:rPr>
      <w:szCs w:val="20"/>
    </w:rPr>
  </w:style>
  <w:style w:type="numbering" w:styleId="111111">
    <w:name w:val="Outline List 2"/>
    <w:basedOn w:val="Aucuneliste"/>
    <w:semiHidden/>
    <w:rsid w:val="001C046B"/>
    <w:pPr>
      <w:numPr>
        <w:numId w:val="1"/>
      </w:numPr>
    </w:pPr>
  </w:style>
  <w:style w:type="paragraph" w:styleId="Lgende">
    <w:name w:val="caption"/>
    <w:basedOn w:val="Normal"/>
    <w:next w:val="Normal"/>
    <w:qFormat/>
    <w:rsid w:val="00DE1286"/>
    <w:rPr>
      <w:b/>
      <w:bCs/>
      <w:sz w:val="20"/>
      <w:szCs w:val="20"/>
    </w:rPr>
  </w:style>
  <w:style w:type="paragraph" w:customStyle="1" w:styleId="titre20">
    <w:name w:val="titre2"/>
    <w:basedOn w:val="Normal"/>
    <w:next w:val="Normal"/>
    <w:rsid w:val="001C046B"/>
  </w:style>
  <w:style w:type="numbering" w:styleId="1ai">
    <w:name w:val="Outline List 1"/>
    <w:basedOn w:val="Aucuneliste"/>
    <w:rsid w:val="001C046B"/>
    <w:pPr>
      <w:numPr>
        <w:numId w:val="2"/>
      </w:numPr>
    </w:pPr>
  </w:style>
  <w:style w:type="character" w:styleId="Accentuation">
    <w:name w:val="Emphasis"/>
    <w:basedOn w:val="Policepardfaut"/>
    <w:qFormat/>
    <w:rsid w:val="001C046B"/>
    <w:rPr>
      <w:i/>
      <w:iCs/>
    </w:rPr>
  </w:style>
  <w:style w:type="character" w:styleId="AcronymeHTML">
    <w:name w:val="HTML Acronym"/>
    <w:basedOn w:val="Policepardfaut"/>
    <w:semiHidden/>
    <w:rsid w:val="001C046B"/>
  </w:style>
  <w:style w:type="paragraph" w:styleId="Adressedestinataire">
    <w:name w:val="envelope address"/>
    <w:basedOn w:val="Normal"/>
    <w:semiHidden/>
    <w:rsid w:val="001C046B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C046B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semiHidden/>
    <w:rsid w:val="001C046B"/>
    <w:rPr>
      <w:i/>
      <w:iCs/>
    </w:rPr>
  </w:style>
  <w:style w:type="character" w:styleId="Marquenotebasdepage">
    <w:name w:val="footnote reference"/>
    <w:basedOn w:val="Policepardfaut"/>
    <w:semiHidden/>
    <w:rsid w:val="00DE1286"/>
    <w:rPr>
      <w:vertAlign w:val="superscript"/>
    </w:rPr>
  </w:style>
  <w:style w:type="numbering" w:styleId="ArticleSection">
    <w:name w:val="Outline List 3"/>
    <w:basedOn w:val="Aucuneliste"/>
    <w:semiHidden/>
    <w:rsid w:val="001C046B"/>
    <w:pPr>
      <w:numPr>
        <w:numId w:val="3"/>
      </w:numPr>
    </w:pPr>
  </w:style>
  <w:style w:type="paragraph" w:styleId="Citation">
    <w:name w:val="Quote"/>
    <w:basedOn w:val="Normal"/>
    <w:next w:val="Normal"/>
    <w:autoRedefine/>
    <w:rsid w:val="001A52D6"/>
    <w:pPr>
      <w:spacing w:before="240" w:after="360"/>
      <w:ind w:left="1134"/>
      <w:contextualSpacing/>
      <w:jc w:val="both"/>
    </w:pPr>
    <w:rPr>
      <w:i/>
    </w:rPr>
  </w:style>
  <w:style w:type="character" w:styleId="SiteHTML">
    <w:name w:val="HTML Cite"/>
    <w:basedOn w:val="Policepardfaut"/>
    <w:semiHidden/>
    <w:rsid w:val="001C046B"/>
    <w:rPr>
      <w:i/>
      <w:iCs/>
    </w:rPr>
  </w:style>
  <w:style w:type="table" w:styleId="Classique1">
    <w:name w:val="Table Classic 1"/>
    <w:basedOn w:val="TableauNormal"/>
    <w:semiHidden/>
    <w:rsid w:val="001C046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semiHidden/>
    <w:rsid w:val="001C046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semiHidden/>
    <w:rsid w:val="001C046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semiHidden/>
    <w:rsid w:val="001C046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rsid w:val="001C046B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rsid w:val="001C046B"/>
    <w:rPr>
      <w:rFonts w:ascii="Courier New" w:hAnsi="Courier New" w:cs="Courier New"/>
      <w:sz w:val="20"/>
      <w:szCs w:val="20"/>
    </w:rPr>
  </w:style>
  <w:style w:type="table" w:styleId="Colonnes1">
    <w:name w:val="Table Columns 1"/>
    <w:basedOn w:val="TableauNormal"/>
    <w:semiHidden/>
    <w:rsid w:val="001C046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semiHidden/>
    <w:rsid w:val="001C046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semiHidden/>
    <w:rsid w:val="001C046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semiHidden/>
    <w:rsid w:val="001C046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semiHidden/>
    <w:rsid w:val="001C046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Color1">
    <w:name w:val="Table Colorful 1"/>
    <w:basedOn w:val="TableauNormal"/>
    <w:semiHidden/>
    <w:rsid w:val="001C046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semiHidden/>
    <w:rsid w:val="001C046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semiHidden/>
    <w:rsid w:val="001C046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ntemporain">
    <w:name w:val="Table Contemporary"/>
    <w:basedOn w:val="TableauNormal"/>
    <w:semiHidden/>
    <w:rsid w:val="001C046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rsid w:val="001C046B"/>
    <w:pPr>
      <w:spacing w:after="120"/>
    </w:pPr>
  </w:style>
  <w:style w:type="paragraph" w:styleId="Corpsdetexte2">
    <w:name w:val="Body Text 2"/>
    <w:basedOn w:val="Normal"/>
    <w:semiHidden/>
    <w:rsid w:val="001C046B"/>
    <w:pPr>
      <w:spacing w:after="120" w:line="480" w:lineRule="auto"/>
    </w:pPr>
  </w:style>
  <w:style w:type="paragraph" w:styleId="Corpsdetexte3">
    <w:name w:val="Body Text 3"/>
    <w:basedOn w:val="Normal"/>
    <w:semiHidden/>
    <w:rsid w:val="001C046B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1C046B"/>
  </w:style>
  <w:style w:type="character" w:styleId="DfinitionHTML">
    <w:name w:val="HTML Definition"/>
    <w:basedOn w:val="Policepardfaut"/>
    <w:semiHidden/>
    <w:rsid w:val="001C046B"/>
    <w:rPr>
      <w:i/>
      <w:iCs/>
    </w:rPr>
  </w:style>
  <w:style w:type="table" w:styleId="Effets3D2">
    <w:name w:val="Table 3D effects 2"/>
    <w:basedOn w:val="TableauNormal"/>
    <w:semiHidden/>
    <w:rsid w:val="001C046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1">
    <w:name w:val="Table 3D effects 1"/>
    <w:basedOn w:val="TableauNormal"/>
    <w:semiHidden/>
    <w:rsid w:val="001C04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semiHidden/>
    <w:rsid w:val="001C04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gant">
    <w:name w:val="Table Elegant"/>
    <w:basedOn w:val="TableauNormal"/>
    <w:semiHidden/>
    <w:rsid w:val="001C046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qFormat/>
    <w:rsid w:val="001C046B"/>
    <w:rPr>
      <w:b/>
      <w:bCs/>
    </w:rPr>
  </w:style>
  <w:style w:type="paragraph" w:styleId="En-tte">
    <w:name w:val="header"/>
    <w:basedOn w:val="Normal"/>
    <w:semiHidden/>
    <w:rsid w:val="001C046B"/>
    <w:pPr>
      <w:tabs>
        <w:tab w:val="center" w:pos="4536"/>
        <w:tab w:val="right" w:pos="9072"/>
      </w:tabs>
    </w:pPr>
  </w:style>
  <w:style w:type="paragraph" w:styleId="En-ttedemessage">
    <w:name w:val="Message Header"/>
    <w:basedOn w:val="Normal"/>
    <w:semiHidden/>
    <w:rsid w:val="001C04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ExempleHTML">
    <w:name w:val="HTML Sample"/>
    <w:basedOn w:val="Policepardfaut"/>
    <w:semiHidden/>
    <w:rsid w:val="001C046B"/>
    <w:rPr>
      <w:rFonts w:ascii="Courier New" w:hAnsi="Courier New" w:cs="Courier New"/>
    </w:rPr>
  </w:style>
  <w:style w:type="paragraph" w:styleId="Formulepolitesse">
    <w:name w:val="Closing"/>
    <w:basedOn w:val="Normal"/>
    <w:semiHidden/>
    <w:rsid w:val="001C046B"/>
    <w:pPr>
      <w:ind w:left="4252"/>
    </w:pPr>
  </w:style>
  <w:style w:type="table" w:styleId="Grille1">
    <w:name w:val="Table Grid 1"/>
    <w:basedOn w:val="TableauNormal"/>
    <w:semiHidden/>
    <w:rsid w:val="001C046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semiHidden/>
    <w:rsid w:val="001C046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semiHidden/>
    <w:rsid w:val="001C046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semiHidden/>
    <w:rsid w:val="001C046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semiHidden/>
    <w:rsid w:val="001C046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semiHidden/>
    <w:rsid w:val="001C046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">
    <w:name w:val="Table Grid"/>
    <w:basedOn w:val="TableauNormal"/>
    <w:semiHidden/>
    <w:rsid w:val="00DE1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semiHidden/>
    <w:rsid w:val="001C046B"/>
    <w:rPr>
      <w:color w:val="0000FF"/>
      <w:u w:val="single"/>
    </w:rPr>
  </w:style>
  <w:style w:type="character" w:styleId="Lienhypertextesuivi">
    <w:name w:val="FollowedHyperlink"/>
    <w:basedOn w:val="Policepardfaut"/>
    <w:semiHidden/>
    <w:rsid w:val="001C046B"/>
    <w:rPr>
      <w:color w:val="800080"/>
      <w:u w:val="single"/>
    </w:rPr>
  </w:style>
  <w:style w:type="paragraph" w:styleId="Liste0">
    <w:name w:val="List"/>
    <w:basedOn w:val="Normal"/>
    <w:semiHidden/>
    <w:rsid w:val="001C046B"/>
    <w:pPr>
      <w:ind w:left="283" w:hanging="283"/>
    </w:pPr>
  </w:style>
  <w:style w:type="paragraph" w:styleId="Liste2">
    <w:name w:val="List 2"/>
    <w:basedOn w:val="Normal"/>
    <w:semiHidden/>
    <w:rsid w:val="001C046B"/>
    <w:pPr>
      <w:ind w:left="566" w:hanging="283"/>
    </w:pPr>
  </w:style>
  <w:style w:type="paragraph" w:styleId="Liste3">
    <w:name w:val="List 3"/>
    <w:basedOn w:val="Normal"/>
    <w:semiHidden/>
    <w:rsid w:val="001C046B"/>
    <w:pPr>
      <w:ind w:left="849" w:hanging="283"/>
    </w:pPr>
  </w:style>
  <w:style w:type="paragraph" w:styleId="Liste4">
    <w:name w:val="List 4"/>
    <w:basedOn w:val="Normal"/>
    <w:semiHidden/>
    <w:rsid w:val="001C046B"/>
    <w:pPr>
      <w:ind w:left="1132" w:hanging="283"/>
    </w:pPr>
  </w:style>
  <w:style w:type="paragraph" w:styleId="Liste5">
    <w:name w:val="List 5"/>
    <w:basedOn w:val="Normal"/>
    <w:semiHidden/>
    <w:rsid w:val="001C046B"/>
    <w:pPr>
      <w:ind w:left="1415" w:hanging="283"/>
    </w:pPr>
  </w:style>
  <w:style w:type="paragraph" w:styleId="Listenumros">
    <w:name w:val="List Number"/>
    <w:basedOn w:val="Normal"/>
    <w:semiHidden/>
    <w:rsid w:val="001C046B"/>
    <w:pPr>
      <w:numPr>
        <w:numId w:val="4"/>
      </w:numPr>
    </w:pPr>
  </w:style>
  <w:style w:type="paragraph" w:styleId="Listenumros2">
    <w:name w:val="List Number 2"/>
    <w:basedOn w:val="Normal"/>
    <w:semiHidden/>
    <w:rsid w:val="001C046B"/>
    <w:pPr>
      <w:numPr>
        <w:numId w:val="5"/>
      </w:numPr>
    </w:pPr>
  </w:style>
  <w:style w:type="paragraph" w:styleId="Listenumros3">
    <w:name w:val="List Number 3"/>
    <w:basedOn w:val="Normal"/>
    <w:semiHidden/>
    <w:rsid w:val="001C046B"/>
    <w:pPr>
      <w:numPr>
        <w:numId w:val="6"/>
      </w:numPr>
    </w:pPr>
  </w:style>
  <w:style w:type="paragraph" w:styleId="Listenumros4">
    <w:name w:val="List Number 4"/>
    <w:basedOn w:val="Normal"/>
    <w:semiHidden/>
    <w:rsid w:val="001C046B"/>
    <w:pPr>
      <w:numPr>
        <w:numId w:val="7"/>
      </w:numPr>
    </w:pPr>
  </w:style>
  <w:style w:type="paragraph" w:styleId="Listenumros5">
    <w:name w:val="List Number 5"/>
    <w:basedOn w:val="Normal"/>
    <w:semiHidden/>
    <w:rsid w:val="001C046B"/>
    <w:pPr>
      <w:numPr>
        <w:numId w:val="8"/>
      </w:numPr>
    </w:pPr>
  </w:style>
  <w:style w:type="paragraph" w:styleId="Listepuces">
    <w:name w:val="List Bullet"/>
    <w:basedOn w:val="Normal"/>
    <w:semiHidden/>
    <w:rsid w:val="001C046B"/>
    <w:pPr>
      <w:numPr>
        <w:numId w:val="9"/>
      </w:numPr>
    </w:pPr>
  </w:style>
  <w:style w:type="paragraph" w:styleId="Listepuces2">
    <w:name w:val="List Bullet 2"/>
    <w:basedOn w:val="Normal"/>
    <w:semiHidden/>
    <w:rsid w:val="001C046B"/>
    <w:pPr>
      <w:numPr>
        <w:numId w:val="10"/>
      </w:numPr>
    </w:pPr>
  </w:style>
  <w:style w:type="paragraph" w:styleId="Listepuces3">
    <w:name w:val="List Bullet 3"/>
    <w:basedOn w:val="Normal"/>
    <w:semiHidden/>
    <w:rsid w:val="001C046B"/>
    <w:pPr>
      <w:numPr>
        <w:numId w:val="11"/>
      </w:numPr>
    </w:pPr>
  </w:style>
  <w:style w:type="paragraph" w:styleId="Listepuces4">
    <w:name w:val="List Bullet 4"/>
    <w:basedOn w:val="Normal"/>
    <w:semiHidden/>
    <w:rsid w:val="001C046B"/>
    <w:pPr>
      <w:numPr>
        <w:numId w:val="12"/>
      </w:numPr>
    </w:pPr>
  </w:style>
  <w:style w:type="paragraph" w:styleId="Listepuces5">
    <w:name w:val="List Bullet 5"/>
    <w:basedOn w:val="Normal"/>
    <w:semiHidden/>
    <w:rsid w:val="001C046B"/>
    <w:pPr>
      <w:numPr>
        <w:numId w:val="13"/>
      </w:numPr>
    </w:pPr>
  </w:style>
  <w:style w:type="paragraph" w:styleId="Listecontinue">
    <w:name w:val="List Continue"/>
    <w:basedOn w:val="Normal"/>
    <w:semiHidden/>
    <w:rsid w:val="001C046B"/>
    <w:pPr>
      <w:spacing w:after="120"/>
      <w:ind w:left="283"/>
    </w:pPr>
  </w:style>
  <w:style w:type="paragraph" w:styleId="Listecontinue2">
    <w:name w:val="List Continue 2"/>
    <w:basedOn w:val="Normal"/>
    <w:semiHidden/>
    <w:rsid w:val="001C046B"/>
    <w:pPr>
      <w:spacing w:after="120"/>
      <w:ind w:left="566"/>
    </w:pPr>
  </w:style>
  <w:style w:type="paragraph" w:styleId="Listecontinue3">
    <w:name w:val="List Continue 3"/>
    <w:basedOn w:val="Normal"/>
    <w:semiHidden/>
    <w:rsid w:val="001C046B"/>
    <w:pPr>
      <w:spacing w:after="120"/>
      <w:ind w:left="849"/>
    </w:pPr>
  </w:style>
  <w:style w:type="paragraph" w:styleId="Listecontinue4">
    <w:name w:val="List Continue 4"/>
    <w:basedOn w:val="Normal"/>
    <w:semiHidden/>
    <w:rsid w:val="001C046B"/>
    <w:pPr>
      <w:spacing w:after="120"/>
      <w:ind w:left="1132"/>
    </w:pPr>
  </w:style>
  <w:style w:type="paragraph" w:styleId="Listecontinue5">
    <w:name w:val="List Continue 5"/>
    <w:basedOn w:val="Normal"/>
    <w:semiHidden/>
    <w:rsid w:val="001C046B"/>
    <w:pPr>
      <w:spacing w:after="120"/>
      <w:ind w:left="1415"/>
    </w:pPr>
  </w:style>
  <w:style w:type="character" w:styleId="MachinecrireHTML">
    <w:name w:val="HTML Typewriter"/>
    <w:basedOn w:val="Policepardfaut"/>
    <w:semiHidden/>
    <w:rsid w:val="001C046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1C046B"/>
  </w:style>
  <w:style w:type="paragraph" w:styleId="Normalcentr">
    <w:name w:val="Block Text"/>
    <w:basedOn w:val="Normal"/>
    <w:semiHidden/>
    <w:rsid w:val="001C046B"/>
    <w:pPr>
      <w:spacing w:after="120"/>
      <w:ind w:left="1440" w:right="1440"/>
    </w:pPr>
  </w:style>
  <w:style w:type="paragraph" w:styleId="Notedebasdepage">
    <w:name w:val="footnote text"/>
    <w:basedOn w:val="Normal"/>
    <w:semiHidden/>
    <w:rsid w:val="00DE1286"/>
    <w:rPr>
      <w:sz w:val="20"/>
      <w:szCs w:val="20"/>
    </w:rPr>
  </w:style>
  <w:style w:type="character" w:styleId="Numrodeligne">
    <w:name w:val="line number"/>
    <w:basedOn w:val="Policepardfaut"/>
    <w:semiHidden/>
    <w:rsid w:val="001C046B"/>
  </w:style>
  <w:style w:type="character" w:styleId="Numrodepage">
    <w:name w:val="page number"/>
    <w:basedOn w:val="Policepardfaut"/>
    <w:semiHidden/>
    <w:rsid w:val="001C046B"/>
  </w:style>
  <w:style w:type="table" w:styleId="Ple1">
    <w:name w:val="Table Subtle 1"/>
    <w:basedOn w:val="TableauNormal"/>
    <w:semiHidden/>
    <w:rsid w:val="001C046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semiHidden/>
    <w:rsid w:val="001C046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semiHidden/>
    <w:rsid w:val="001C046B"/>
    <w:pPr>
      <w:tabs>
        <w:tab w:val="center" w:pos="4536"/>
        <w:tab w:val="right" w:pos="9072"/>
      </w:tabs>
    </w:pPr>
  </w:style>
  <w:style w:type="paragraph" w:styleId="HTMLprformat">
    <w:name w:val="HTML Preformatted"/>
    <w:basedOn w:val="Normal"/>
    <w:link w:val="HTMLprformatCar"/>
    <w:uiPriority w:val="99"/>
    <w:rsid w:val="001C046B"/>
    <w:rPr>
      <w:rFonts w:ascii="Courier New" w:hAnsi="Courier New" w:cs="Courier New"/>
      <w:sz w:val="20"/>
      <w:szCs w:val="20"/>
    </w:rPr>
  </w:style>
  <w:style w:type="table" w:styleId="Professionnel">
    <w:name w:val="Table Professional"/>
    <w:basedOn w:val="TableauNormal"/>
    <w:semiHidden/>
    <w:rsid w:val="001C046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rsid w:val="001C046B"/>
    <w:pPr>
      <w:ind w:firstLine="210"/>
    </w:pPr>
  </w:style>
  <w:style w:type="paragraph" w:styleId="Retraitcorpsdetexte">
    <w:name w:val="Body Text Indent"/>
    <w:basedOn w:val="Normal"/>
    <w:semiHidden/>
    <w:rsid w:val="001C046B"/>
    <w:pPr>
      <w:spacing w:after="120"/>
      <w:ind w:left="283"/>
    </w:pPr>
  </w:style>
  <w:style w:type="paragraph" w:styleId="Retraitcorpsdetexte2">
    <w:name w:val="Body Text Indent 2"/>
    <w:basedOn w:val="Normal"/>
    <w:semiHidden/>
    <w:rsid w:val="001C046B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C046B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rsid w:val="001C046B"/>
    <w:pPr>
      <w:ind w:firstLine="210"/>
    </w:pPr>
  </w:style>
  <w:style w:type="paragraph" w:styleId="Retraitnormal">
    <w:name w:val="Normal Indent"/>
    <w:basedOn w:val="Normal"/>
    <w:semiHidden/>
    <w:rsid w:val="001C046B"/>
    <w:pPr>
      <w:ind w:left="708"/>
    </w:pPr>
  </w:style>
  <w:style w:type="paragraph" w:styleId="Salutations">
    <w:name w:val="Salutation"/>
    <w:basedOn w:val="Normal"/>
    <w:next w:val="Normal"/>
    <w:semiHidden/>
    <w:rsid w:val="001C046B"/>
  </w:style>
  <w:style w:type="paragraph" w:styleId="Signature">
    <w:name w:val="Signature"/>
    <w:basedOn w:val="Normal"/>
    <w:semiHidden/>
    <w:rsid w:val="001C046B"/>
    <w:pPr>
      <w:ind w:left="4252"/>
    </w:pPr>
  </w:style>
  <w:style w:type="paragraph" w:styleId="Signaturelectronique">
    <w:name w:val="E-mail Signature"/>
    <w:basedOn w:val="Normal"/>
    <w:semiHidden/>
    <w:rsid w:val="001C046B"/>
  </w:style>
  <w:style w:type="table" w:styleId="Simple1">
    <w:name w:val="Table Simple 1"/>
    <w:basedOn w:val="TableauNormal"/>
    <w:semiHidden/>
    <w:rsid w:val="001C046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semiHidden/>
    <w:rsid w:val="001C04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1C046B"/>
    <w:pPr>
      <w:spacing w:after="60"/>
      <w:jc w:val="center"/>
      <w:outlineLvl w:val="1"/>
    </w:pPr>
    <w:rPr>
      <w:rFonts w:ascii="Arial" w:hAnsi="Arial" w:cs="Arial"/>
    </w:rPr>
  </w:style>
  <w:style w:type="table" w:styleId="Listeencolonnes1">
    <w:name w:val="Table List 1"/>
    <w:basedOn w:val="TableauNormal"/>
    <w:semiHidden/>
    <w:rsid w:val="001C046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2">
    <w:name w:val="Table List 2"/>
    <w:basedOn w:val="TableauNormal"/>
    <w:semiHidden/>
    <w:rsid w:val="001C046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3">
    <w:name w:val="Table List 3"/>
    <w:basedOn w:val="TableauNormal"/>
    <w:semiHidden/>
    <w:rsid w:val="001C046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4">
    <w:name w:val="Table List 4"/>
    <w:basedOn w:val="TableauNormal"/>
    <w:semiHidden/>
    <w:rsid w:val="001C046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eencolonnes5">
    <w:name w:val="Table List 5"/>
    <w:basedOn w:val="TableauNormal"/>
    <w:semiHidden/>
    <w:rsid w:val="001C046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encolonnes6">
    <w:name w:val="Table List 6"/>
    <w:basedOn w:val="TableauNormal"/>
    <w:semiHidden/>
    <w:rsid w:val="001C046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eencolonnes7">
    <w:name w:val="Table List 7"/>
    <w:basedOn w:val="TableauNormal"/>
    <w:semiHidden/>
    <w:rsid w:val="001C046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eencolonnes8">
    <w:name w:val="Table List 8"/>
    <w:basedOn w:val="TableauNormal"/>
    <w:semiHidden/>
    <w:rsid w:val="001C046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rsid w:val="001C046B"/>
    <w:rPr>
      <w:rFonts w:ascii="Courier New" w:hAnsi="Courier New" w:cs="Courier New"/>
      <w:sz w:val="20"/>
      <w:szCs w:val="20"/>
    </w:rPr>
  </w:style>
  <w:style w:type="table" w:styleId="Thme">
    <w:name w:val="Table Theme"/>
    <w:basedOn w:val="TableauNormal"/>
    <w:semiHidden/>
    <w:rsid w:val="001C0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qFormat/>
    <w:rsid w:val="001C04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itre1-nouveau">
    <w:name w:val="Titre 1-nouveau"/>
    <w:basedOn w:val="Normal"/>
    <w:next w:val="Corpsdetexte"/>
    <w:autoRedefine/>
    <w:rsid w:val="00423801"/>
    <w:pPr>
      <w:numPr>
        <w:numId w:val="15"/>
      </w:numPr>
      <w:spacing w:before="360" w:after="240" w:line="360" w:lineRule="auto"/>
    </w:pPr>
    <w:rPr>
      <w:b/>
      <w:smallCaps/>
    </w:rPr>
  </w:style>
  <w:style w:type="paragraph" w:customStyle="1" w:styleId="titre21">
    <w:name w:val="titre 2"/>
    <w:basedOn w:val="Normal"/>
    <w:semiHidden/>
    <w:rsid w:val="001C046B"/>
    <w:rPr>
      <w:smallCaps/>
      <w:sz w:val="20"/>
    </w:rPr>
  </w:style>
  <w:style w:type="paragraph" w:customStyle="1" w:styleId="Titre2-nouveau1">
    <w:name w:val="Titre 2-nouveau"/>
    <w:basedOn w:val="Normal"/>
    <w:next w:val="Corpsdetexte"/>
    <w:autoRedefine/>
    <w:rsid w:val="00334D3F"/>
    <w:pPr>
      <w:spacing w:before="360" w:after="120" w:line="360" w:lineRule="auto"/>
      <w:contextualSpacing/>
      <w:jc w:val="both"/>
    </w:pPr>
    <w:rPr>
      <w:smallCaps/>
    </w:rPr>
  </w:style>
  <w:style w:type="paragraph" w:customStyle="1" w:styleId="TitreChapitre-nouveau1">
    <w:name w:val="Titre Chapitre-nouveau"/>
    <w:basedOn w:val="Normal"/>
    <w:next w:val="Normal"/>
    <w:rsid w:val="001C046B"/>
    <w:pPr>
      <w:jc w:val="center"/>
    </w:pPr>
    <w:rPr>
      <w:b/>
      <w:smallCaps/>
      <w:sz w:val="36"/>
      <w:szCs w:val="36"/>
    </w:rPr>
  </w:style>
  <w:style w:type="paragraph" w:styleId="Titredenote">
    <w:name w:val="Note Heading"/>
    <w:basedOn w:val="Normal"/>
    <w:next w:val="Normal"/>
    <w:semiHidden/>
    <w:rsid w:val="001C046B"/>
  </w:style>
  <w:style w:type="character" w:styleId="VariableHTML">
    <w:name w:val="HTML Variable"/>
    <w:basedOn w:val="Policepardfaut"/>
    <w:semiHidden/>
    <w:rsid w:val="001C046B"/>
    <w:rPr>
      <w:i/>
      <w:iCs/>
    </w:rPr>
  </w:style>
  <w:style w:type="table" w:styleId="Web1">
    <w:name w:val="Table Web 1"/>
    <w:basedOn w:val="TableauNormal"/>
    <w:semiHidden/>
    <w:rsid w:val="001C046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semiHidden/>
    <w:rsid w:val="001C046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semiHidden/>
    <w:rsid w:val="001C046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re3-nouveau0">
    <w:name w:val="Titre 3-nouveau"/>
    <w:basedOn w:val="Normal"/>
    <w:next w:val="Corpsdetexte"/>
    <w:autoRedefine/>
    <w:rsid w:val="00A16F12"/>
    <w:pPr>
      <w:spacing w:before="240" w:after="120" w:line="360" w:lineRule="auto"/>
    </w:pPr>
  </w:style>
  <w:style w:type="paragraph" w:customStyle="1" w:styleId="appeldenote">
    <w:name w:val="appel de note"/>
    <w:basedOn w:val="Normal"/>
    <w:next w:val="Normal"/>
    <w:autoRedefine/>
    <w:rsid w:val="001A52D6"/>
    <w:pPr>
      <w:tabs>
        <w:tab w:val="left" w:pos="540"/>
        <w:tab w:val="left" w:pos="900"/>
      </w:tabs>
      <w:spacing w:line="360" w:lineRule="auto"/>
      <w:ind w:right="-108"/>
      <w:jc w:val="both"/>
    </w:pPr>
    <w:rPr>
      <w:vertAlign w:val="superscript"/>
    </w:rPr>
  </w:style>
  <w:style w:type="paragraph" w:customStyle="1" w:styleId="notedebasdepage0">
    <w:name w:val="note de bas de page"/>
    <w:basedOn w:val="Notedebasdepage"/>
    <w:autoRedefine/>
    <w:rsid w:val="001A52D6"/>
    <w:pPr>
      <w:spacing w:after="80"/>
      <w:jc w:val="both"/>
    </w:pPr>
    <w:rPr>
      <w:vertAlign w:val="superscript"/>
    </w:rPr>
  </w:style>
  <w:style w:type="paragraph" w:customStyle="1" w:styleId="styleintrodesparagraphes">
    <w:name w:val="style intro des paragraphes"/>
    <w:basedOn w:val="normal1"/>
    <w:autoRedefine/>
    <w:rsid w:val="001A52D6"/>
    <w:pPr>
      <w:tabs>
        <w:tab w:val="left" w:pos="284"/>
      </w:tabs>
      <w:spacing w:after="120"/>
      <w:ind w:firstLine="284"/>
      <w:contextualSpacing/>
    </w:pPr>
    <w:rPr>
      <w:szCs w:val="24"/>
    </w:rPr>
  </w:style>
  <w:style w:type="paragraph" w:customStyle="1" w:styleId="titrechapitre-nouveau">
    <w:name w:val="titre chapitre-nouveau"/>
    <w:basedOn w:val="Normal"/>
    <w:next w:val="Normal"/>
    <w:autoRedefine/>
    <w:rsid w:val="00714FD5"/>
    <w:pPr>
      <w:numPr>
        <w:ilvl w:val="3"/>
        <w:numId w:val="33"/>
      </w:numPr>
      <w:jc w:val="both"/>
    </w:pPr>
    <w:rPr>
      <w:b/>
      <w:smallCaps/>
      <w:sz w:val="36"/>
      <w:szCs w:val="36"/>
    </w:rPr>
  </w:style>
  <w:style w:type="paragraph" w:customStyle="1" w:styleId="titre1-nouveau0">
    <w:name w:val="titre 1-nouveau"/>
    <w:basedOn w:val="Normal"/>
    <w:autoRedefine/>
    <w:rsid w:val="00A16F12"/>
    <w:pPr>
      <w:spacing w:before="240" w:after="240" w:line="360" w:lineRule="auto"/>
    </w:pPr>
    <w:rPr>
      <w:b/>
      <w:smallCaps/>
    </w:rPr>
  </w:style>
  <w:style w:type="paragraph" w:customStyle="1" w:styleId="Style1">
    <w:name w:val="Style1"/>
    <w:basedOn w:val="Normal"/>
    <w:autoRedefine/>
    <w:rsid w:val="00714FD5"/>
    <w:pPr>
      <w:spacing w:after="240" w:line="360" w:lineRule="auto"/>
      <w:ind w:firstLine="284"/>
      <w:contextualSpacing/>
      <w:jc w:val="both"/>
    </w:pPr>
  </w:style>
  <w:style w:type="paragraph" w:customStyle="1" w:styleId="liste">
    <w:name w:val="liste"/>
    <w:basedOn w:val="Normal"/>
    <w:autoRedefine/>
    <w:rsid w:val="005046DD"/>
    <w:pPr>
      <w:numPr>
        <w:numId w:val="35"/>
      </w:numPr>
      <w:spacing w:after="120" w:line="360" w:lineRule="auto"/>
      <w:jc w:val="both"/>
    </w:pPr>
  </w:style>
  <w:style w:type="paragraph" w:customStyle="1" w:styleId="lgende0">
    <w:name w:val="légende"/>
    <w:basedOn w:val="Lgende"/>
    <w:next w:val="Tabledesillustrations"/>
    <w:autoRedefine/>
    <w:rsid w:val="00423801"/>
    <w:pPr>
      <w:spacing w:after="120"/>
    </w:pPr>
  </w:style>
  <w:style w:type="paragraph" w:styleId="Tabledesillustrations">
    <w:name w:val="table of figures"/>
    <w:basedOn w:val="Normal"/>
    <w:next w:val="Normal"/>
    <w:semiHidden/>
    <w:rsid w:val="00423801"/>
  </w:style>
  <w:style w:type="paragraph" w:customStyle="1" w:styleId="grilledutableau">
    <w:name w:val="grille du tableau"/>
    <w:basedOn w:val="Normal"/>
    <w:next w:val="Corpsdetexte"/>
    <w:autoRedefine/>
    <w:rsid w:val="00423801"/>
    <w:pPr>
      <w:framePr w:hSpace="141" w:wrap="around" w:vAnchor="text" w:hAnchor="margin" w:xAlign="center" w:y="344"/>
      <w:tabs>
        <w:tab w:val="left" w:pos="1620"/>
      </w:tabs>
      <w:spacing w:before="100" w:beforeAutospacing="1"/>
      <w:contextualSpacing/>
    </w:pPr>
    <w:rPr>
      <w:b/>
      <w:sz w:val="20"/>
      <w:szCs w:val="20"/>
    </w:rPr>
  </w:style>
  <w:style w:type="paragraph" w:customStyle="1" w:styleId="citation0">
    <w:name w:val="citation"/>
    <w:basedOn w:val="Normal"/>
    <w:next w:val="Normal"/>
    <w:autoRedefine/>
    <w:rsid w:val="00027A3B"/>
    <w:pPr>
      <w:spacing w:after="120"/>
      <w:ind w:left="567"/>
      <w:contextualSpacing/>
      <w:jc w:val="both"/>
    </w:pPr>
    <w:rPr>
      <w:i/>
    </w:rPr>
  </w:style>
  <w:style w:type="paragraph" w:customStyle="1" w:styleId="titrechapitre0">
    <w:name w:val="titre chapitre"/>
    <w:basedOn w:val="Normal"/>
    <w:autoRedefine/>
    <w:rsid w:val="00027A3B"/>
    <w:pPr>
      <w:spacing w:before="360" w:after="120" w:line="360" w:lineRule="auto"/>
      <w:jc w:val="center"/>
    </w:pPr>
    <w:rPr>
      <w:b/>
      <w:smallCaps/>
      <w:sz w:val="36"/>
      <w:szCs w:val="36"/>
    </w:rPr>
  </w:style>
  <w:style w:type="paragraph" w:customStyle="1" w:styleId="titre2-nouveau">
    <w:name w:val="titre 2-nouveau"/>
    <w:basedOn w:val="Normal"/>
    <w:autoRedefine/>
    <w:rsid w:val="00334D3F"/>
    <w:pPr>
      <w:numPr>
        <w:ilvl w:val="1"/>
        <w:numId w:val="20"/>
      </w:numPr>
      <w:jc w:val="both"/>
    </w:pPr>
  </w:style>
  <w:style w:type="paragraph" w:customStyle="1" w:styleId="titre2-nouveau2">
    <w:name w:val="titre 2- nouveau"/>
    <w:basedOn w:val="Normal"/>
    <w:autoRedefine/>
    <w:rsid w:val="00A16F12"/>
  </w:style>
  <w:style w:type="paragraph" w:customStyle="1" w:styleId="titre3-nouveau1">
    <w:name w:val="titre 3-nouveau"/>
    <w:basedOn w:val="Normal"/>
    <w:autoRedefine/>
    <w:rsid w:val="00A16F12"/>
    <w:pPr>
      <w:ind w:firstLine="1134"/>
    </w:pPr>
  </w:style>
  <w:style w:type="paragraph" w:customStyle="1" w:styleId="titre1-nouveau1">
    <w:name w:val="titre 1 - nouveau"/>
    <w:basedOn w:val="Normal"/>
    <w:autoRedefine/>
    <w:rsid w:val="00543866"/>
    <w:pPr>
      <w:spacing w:before="240" w:after="240" w:line="360" w:lineRule="auto"/>
      <w:jc w:val="both"/>
    </w:pPr>
    <w:rPr>
      <w:smallCaps/>
    </w:rPr>
  </w:style>
  <w:style w:type="paragraph" w:customStyle="1" w:styleId="titre2-nouveau3">
    <w:name w:val="titre 2 - nouveau"/>
    <w:basedOn w:val="Normal"/>
    <w:autoRedefine/>
    <w:rsid w:val="005046DD"/>
    <w:pPr>
      <w:spacing w:before="360" w:after="120" w:line="360" w:lineRule="auto"/>
      <w:jc w:val="both"/>
    </w:pPr>
  </w:style>
  <w:style w:type="paragraph" w:customStyle="1" w:styleId="titre2-nouveau4">
    <w:name w:val="titre 2 -nouveau"/>
    <w:basedOn w:val="Normal"/>
    <w:autoRedefine/>
    <w:rsid w:val="008604AD"/>
  </w:style>
  <w:style w:type="paragraph" w:customStyle="1" w:styleId="titre3-nouveau">
    <w:name w:val="titre 3 - nouveau"/>
    <w:basedOn w:val="Normal"/>
    <w:autoRedefine/>
    <w:rsid w:val="00714FD5"/>
    <w:pPr>
      <w:numPr>
        <w:ilvl w:val="2"/>
        <w:numId w:val="30"/>
      </w:numPr>
    </w:pPr>
  </w:style>
  <w:style w:type="paragraph" w:customStyle="1" w:styleId="infosextrieures">
    <w:name w:val="infos extérieures"/>
    <w:basedOn w:val="Normal"/>
    <w:next w:val="Normal"/>
    <w:autoRedefine/>
    <w:rsid w:val="00714FD5"/>
    <w:pPr>
      <w:tabs>
        <w:tab w:val="left" w:pos="1620"/>
      </w:tabs>
      <w:ind w:left="284"/>
      <w:jc w:val="both"/>
    </w:pPr>
  </w:style>
  <w:style w:type="paragraph" w:customStyle="1" w:styleId="TitreChapitre">
    <w:name w:val="Titre Chapitre"/>
    <w:basedOn w:val="Normal"/>
    <w:autoRedefine/>
    <w:rsid w:val="00DE1286"/>
    <w:pPr>
      <w:numPr>
        <w:numId w:val="36"/>
      </w:numPr>
      <w:spacing w:after="720" w:line="360" w:lineRule="auto"/>
      <w:contextualSpacing/>
      <w:jc w:val="center"/>
    </w:pPr>
    <w:rPr>
      <w:b/>
      <w:smallCaps/>
      <w:sz w:val="36"/>
      <w:szCs w:val="36"/>
    </w:rPr>
  </w:style>
  <w:style w:type="paragraph" w:customStyle="1" w:styleId="Titre1-nouveau2">
    <w:name w:val="Titre 1 - nouveau"/>
    <w:basedOn w:val="Normal"/>
    <w:autoRedefine/>
    <w:rsid w:val="005046DD"/>
    <w:pPr>
      <w:spacing w:after="720" w:line="360" w:lineRule="auto"/>
    </w:pPr>
    <w:rPr>
      <w:smallCaps/>
    </w:rPr>
  </w:style>
  <w:style w:type="paragraph" w:customStyle="1" w:styleId="notesextrieures">
    <w:name w:val="notes extérieures"/>
    <w:basedOn w:val="Normal"/>
    <w:next w:val="Normal"/>
    <w:autoRedefine/>
    <w:rsid w:val="00027A3B"/>
    <w:pPr>
      <w:spacing w:after="120"/>
      <w:ind w:left="284"/>
      <w:jc w:val="both"/>
    </w:pPr>
  </w:style>
  <w:style w:type="paragraph" w:customStyle="1" w:styleId="paragraphedintro">
    <w:name w:val="paragraphe d'intro"/>
    <w:basedOn w:val="Normal"/>
    <w:autoRedefine/>
    <w:rsid w:val="00DF7C31"/>
    <w:pPr>
      <w:spacing w:after="720" w:line="360" w:lineRule="auto"/>
      <w:ind w:firstLine="284"/>
      <w:jc w:val="both"/>
    </w:pPr>
  </w:style>
  <w:style w:type="paragraph" w:customStyle="1" w:styleId="TitreChapitre-nouveau0">
    <w:name w:val="Titre Chapitre - nouveau"/>
    <w:basedOn w:val="Normal"/>
    <w:autoRedefine/>
    <w:rsid w:val="005046DD"/>
    <w:pPr>
      <w:numPr>
        <w:ilvl w:val="3"/>
        <w:numId w:val="36"/>
      </w:numPr>
      <w:spacing w:after="720" w:line="360" w:lineRule="auto"/>
      <w:jc w:val="center"/>
    </w:pPr>
    <w:rPr>
      <w:b/>
      <w:smallCaps/>
      <w:sz w:val="36"/>
      <w:szCs w:val="36"/>
    </w:rPr>
  </w:style>
  <w:style w:type="paragraph" w:customStyle="1" w:styleId="citationintro">
    <w:name w:val="citation intro"/>
    <w:basedOn w:val="TitreChapitre-nouveau0"/>
    <w:autoRedefine/>
    <w:rsid w:val="005046DD"/>
    <w:pPr>
      <w:spacing w:after="360" w:line="240" w:lineRule="auto"/>
      <w:ind w:firstLine="0"/>
    </w:pPr>
    <w:rPr>
      <w:b w:val="0"/>
      <w:i/>
      <w:smallCaps w:val="0"/>
      <w:sz w:val="24"/>
      <w:szCs w:val="24"/>
    </w:rPr>
  </w:style>
  <w:style w:type="paragraph" w:customStyle="1" w:styleId="paragrapheintro">
    <w:name w:val="paragraphe intro"/>
    <w:basedOn w:val="Normal"/>
    <w:autoRedefine/>
    <w:rsid w:val="005046DD"/>
    <w:pPr>
      <w:spacing w:after="720" w:line="360" w:lineRule="auto"/>
      <w:ind w:firstLine="851"/>
      <w:jc w:val="both"/>
    </w:pPr>
  </w:style>
  <w:style w:type="paragraph" w:customStyle="1" w:styleId="paragraphegnral">
    <w:name w:val="paragraphe général"/>
    <w:basedOn w:val="paragrapheintro"/>
    <w:autoRedefine/>
    <w:rsid w:val="005046DD"/>
    <w:pPr>
      <w:spacing w:after="360"/>
    </w:pPr>
  </w:style>
  <w:style w:type="paragraph" w:customStyle="1" w:styleId="Titre2-nouveau0">
    <w:name w:val="Titre 2 - nouveau"/>
    <w:basedOn w:val="Normal"/>
    <w:autoRedefine/>
    <w:rsid w:val="005046DD"/>
    <w:pPr>
      <w:numPr>
        <w:ilvl w:val="1"/>
        <w:numId w:val="36"/>
      </w:numPr>
      <w:spacing w:after="120" w:line="360" w:lineRule="auto"/>
    </w:pPr>
  </w:style>
  <w:style w:type="paragraph" w:customStyle="1" w:styleId="paragrapheintrodelapartie">
    <w:name w:val="paragraphe intro de la partie"/>
    <w:basedOn w:val="Normal"/>
    <w:autoRedefine/>
    <w:rsid w:val="005046DD"/>
    <w:pPr>
      <w:spacing w:after="120" w:line="360" w:lineRule="auto"/>
      <w:ind w:firstLine="284"/>
      <w:jc w:val="both"/>
    </w:pPr>
  </w:style>
  <w:style w:type="paragraph" w:customStyle="1" w:styleId="traduction1">
    <w:name w:val="traduction 1"/>
    <w:basedOn w:val="Normal"/>
    <w:autoRedefine/>
    <w:rsid w:val="0024488F"/>
    <w:pPr>
      <w:spacing w:before="240" w:after="120" w:line="360" w:lineRule="auto"/>
      <w:jc w:val="center"/>
    </w:pPr>
    <w:rPr>
      <w:smallCaps/>
    </w:rPr>
  </w:style>
  <w:style w:type="character" w:customStyle="1" w:styleId="HTMLprformatCar">
    <w:name w:val="HTML préformaté Car"/>
    <w:basedOn w:val="Policepardfaut"/>
    <w:link w:val="HTMLprformat"/>
    <w:uiPriority w:val="99"/>
    <w:rsid w:val="009F2590"/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rsid w:val="006444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644458"/>
    <w:rPr>
      <w:rFonts w:ascii="Lucida Grande" w:hAnsi="Lucida Grande"/>
      <w:sz w:val="18"/>
      <w:szCs w:val="18"/>
      <w:lang w:val="fr-FR"/>
    </w:rPr>
  </w:style>
  <w:style w:type="character" w:styleId="Marquedannotation">
    <w:name w:val="annotation reference"/>
    <w:basedOn w:val="Policepardfaut"/>
    <w:rsid w:val="00BC62B8"/>
    <w:rPr>
      <w:sz w:val="18"/>
      <w:szCs w:val="18"/>
    </w:rPr>
  </w:style>
  <w:style w:type="paragraph" w:styleId="Commentaire">
    <w:name w:val="annotation text"/>
    <w:basedOn w:val="Normal"/>
    <w:link w:val="CommentaireCar"/>
    <w:rsid w:val="00BC62B8"/>
  </w:style>
  <w:style w:type="character" w:customStyle="1" w:styleId="CommentaireCar">
    <w:name w:val="Commentaire Car"/>
    <w:basedOn w:val="Policepardfaut"/>
    <w:link w:val="Commentaire"/>
    <w:rsid w:val="00BC62B8"/>
    <w:rPr>
      <w:sz w:val="24"/>
      <w:szCs w:val="24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rsid w:val="00BC62B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rsid w:val="00BC62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1097</Words>
  <Characters>6253</Characters>
  <Application>Microsoft Macintosh Word</Application>
  <DocSecurity>0</DocSecurity>
  <Lines>52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</dc:creator>
  <cp:keywords/>
  <cp:lastModifiedBy>Arlo Griffiths</cp:lastModifiedBy>
  <cp:revision>13</cp:revision>
  <dcterms:created xsi:type="dcterms:W3CDTF">2011-04-29T05:51:00Z</dcterms:created>
  <dcterms:modified xsi:type="dcterms:W3CDTF">2011-04-29T09:05:00Z</dcterms:modified>
</cp:coreProperties>
</file>